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C1131" w14:textId="77777777" w:rsidR="005C6313" w:rsidRDefault="00FB3994" w:rsidP="00B457FC">
      <w:pPr>
        <w:spacing w:line="480" w:lineRule="auto"/>
        <w:rPr>
          <w:noProof/>
        </w:rPr>
      </w:pPr>
      <w:r>
        <w:rPr>
          <w:noProof/>
        </w:rPr>
        <w:tab/>
      </w:r>
      <w:r w:rsidR="00EC136B">
        <w:rPr>
          <w:noProof/>
        </w:rPr>
        <w:t>To characterize antibody responses</w:t>
      </w:r>
      <w:r w:rsidR="00244E8D">
        <w:rPr>
          <w:noProof/>
        </w:rPr>
        <w:t xml:space="preserve"> to a wide variety of proteins</w:t>
      </w:r>
      <w:r w:rsidR="00EC136B">
        <w:rPr>
          <w:noProof/>
        </w:rPr>
        <w:t xml:space="preserve"> in prostate cancer patients, w</w:t>
      </w:r>
      <w:commentRangeStart w:id="0"/>
      <w:r>
        <w:rPr>
          <w:noProof/>
        </w:rPr>
        <w:t>e</w:t>
      </w:r>
      <w:commentRangeEnd w:id="0"/>
      <w:r w:rsidR="00936D4D">
        <w:rPr>
          <w:rStyle w:val="CommentReference"/>
        </w:rPr>
        <w:commentReference w:id="0"/>
      </w:r>
      <w:r>
        <w:rPr>
          <w:noProof/>
        </w:rPr>
        <w:t xml:space="preserve"> designed a peptide microarray to incorporate a large diversity of prostate-cancer associated</w:t>
      </w:r>
      <w:r w:rsidR="00066198">
        <w:rPr>
          <w:noProof/>
        </w:rPr>
        <w:t xml:space="preserve"> probes</w:t>
      </w:r>
      <w:r>
        <w:rPr>
          <w:noProof/>
        </w:rPr>
        <w:t>.</w:t>
      </w:r>
      <w:r w:rsidR="00066198">
        <w:rPr>
          <w:noProof/>
        </w:rPr>
        <w:t xml:space="preserve"> </w:t>
      </w:r>
      <w:r w:rsidR="002E5747">
        <w:rPr>
          <w:noProof/>
        </w:rPr>
        <w:t xml:space="preserve">Our targets </w:t>
      </w:r>
      <w:r w:rsidR="00066198">
        <w:rPr>
          <w:noProof/>
        </w:rPr>
        <w:t xml:space="preserve">included </w:t>
      </w:r>
      <w:r w:rsidR="000E151C">
        <w:rPr>
          <w:noProof/>
        </w:rPr>
        <w:t xml:space="preserve">peptides corresponding to </w:t>
      </w:r>
      <w:r w:rsidR="00066198">
        <w:rPr>
          <w:noProof/>
        </w:rPr>
        <w:t>1</w:t>
      </w:r>
      <w:r w:rsidR="007F6392">
        <w:rPr>
          <w:noProof/>
        </w:rPr>
        <w:t>381</w:t>
      </w:r>
      <w:r w:rsidR="00066198">
        <w:rPr>
          <w:noProof/>
        </w:rPr>
        <w:t xml:space="preserve"> </w:t>
      </w:r>
      <w:r w:rsidR="005228DF">
        <w:rPr>
          <w:noProof/>
        </w:rPr>
        <w:t xml:space="preserve">of the </w:t>
      </w:r>
      <w:r w:rsidR="00066198">
        <w:rPr>
          <w:noProof/>
        </w:rPr>
        <w:t xml:space="preserve">most </w:t>
      </w:r>
      <w:r w:rsidR="00157F93">
        <w:rPr>
          <w:noProof/>
        </w:rPr>
        <w:t xml:space="preserve">abundantly </w:t>
      </w:r>
      <w:r w:rsidR="00066198">
        <w:rPr>
          <w:noProof/>
        </w:rPr>
        <w:t xml:space="preserve">expressed gene </w:t>
      </w:r>
      <w:r w:rsidR="00B457FC">
        <w:rPr>
          <w:noProof/>
        </w:rPr>
        <w:t xml:space="preserve">products </w:t>
      </w:r>
      <w:r w:rsidR="00066198">
        <w:rPr>
          <w:noProof/>
        </w:rPr>
        <w:t xml:space="preserve">in </w:t>
      </w:r>
      <w:r w:rsidR="0097545E">
        <w:rPr>
          <w:noProof/>
        </w:rPr>
        <w:t xml:space="preserve">metastatic </w:t>
      </w:r>
      <w:r w:rsidR="00066198">
        <w:rPr>
          <w:noProof/>
        </w:rPr>
        <w:t>prostate cancer</w:t>
      </w:r>
      <w:r w:rsidR="00157F93">
        <w:rPr>
          <w:noProof/>
        </w:rPr>
        <w:t xml:space="preserve"> [</w:t>
      </w:r>
      <w:r w:rsidR="00066198">
        <w:rPr>
          <w:noProof/>
        </w:rPr>
        <w:t>citation]</w:t>
      </w:r>
      <w:r w:rsidR="000E151C">
        <w:rPr>
          <w:noProof/>
        </w:rPr>
        <w:t xml:space="preserve"> in addition to 62 proteins identified in previous studies examining serum antibody responses in prostate cancer patients</w:t>
      </w:r>
      <w:r w:rsidR="000E151C">
        <w:rPr>
          <w:noProof/>
        </w:rPr>
        <w:fldChar w:fldCharType="begin"/>
      </w:r>
      <w:r w:rsidR="000E151C">
        <w:rPr>
          <w:noProof/>
        </w:rPr>
        <w:instrText xml:space="preserve"> ADDIN ZOTERO_ITEM CSL_CITATION {"citationID":"6fa2Z5Nu","properties":{"formattedCitation":"\\super 1\\nosupersub{}","plainCitation":"1","noteIndex":0},"citationItems":[{"id":953,"uris":["http://zotero.org/users/5058535/items/RN4W8J2W"],"uri":["http://zotero.org/users/5058535/items/RN4W8J2W"],"itemData":{"id":953,"type":"article-journal","abstract":"Europe PMC is an archive of life sciences journal literature., IgG responses to tissue-associated antigens as biomarkers of immunological treatment efficacy.","container-title":"Journal of Biomedicine &amp; Biotechnology","DOI":"10.1155/2011/454861","ISSN":"1110-7243, 1110-7251","journalAbbreviation":"J Biomed Biotechnol","language":"English","note":"PMID: 21197272","page":"454861-454861","source":"europepmc.org","title":"IgG responses to tissue-associated antigens as biomarkers of immunological treatment efficacy.","volume":"2011","author":[{"family":"Ha","given":"Smith"},{"family":"Bb","given":"Maricque"},{"family":"J","given":"Eberhardt"},{"family":"B","given":"Petersen"},{"family":"Jl","given":"Gulley"},{"family":"J","given":"Schlom"},{"family":"Dg","given":"McNeel"}],"issued":{"date-parts":[["2010",12,19]]}}}],"schema":"https://github.com/citation-style-language/schema/raw/master/csl-citation.json"} </w:instrText>
      </w:r>
      <w:r w:rsidR="000E151C">
        <w:rPr>
          <w:noProof/>
        </w:rPr>
        <w:fldChar w:fldCharType="separate"/>
      </w:r>
      <w:r w:rsidR="000E151C" w:rsidRPr="006B5665">
        <w:rPr>
          <w:rFonts w:ascii="Calibri" w:hAnsi="Calibri" w:cs="Calibri"/>
          <w:szCs w:val="24"/>
          <w:vertAlign w:val="superscript"/>
        </w:rPr>
        <w:t>1</w:t>
      </w:r>
      <w:r w:rsidR="000E151C">
        <w:rPr>
          <w:noProof/>
        </w:rPr>
        <w:fldChar w:fldCharType="end"/>
      </w:r>
      <w:r w:rsidR="000E151C">
        <w:rPr>
          <w:noProof/>
        </w:rPr>
        <w:t>. We also included a set of</w:t>
      </w:r>
      <w:r w:rsidR="00066198">
        <w:rPr>
          <w:noProof/>
        </w:rPr>
        <w:t xml:space="preserve"> 1</w:t>
      </w:r>
      <w:r w:rsidR="001908D8">
        <w:rPr>
          <w:noProof/>
        </w:rPr>
        <w:t>5</w:t>
      </w:r>
      <w:r w:rsidR="00066198">
        <w:rPr>
          <w:noProof/>
        </w:rPr>
        <w:t>8</w:t>
      </w:r>
      <w:r w:rsidR="00825854">
        <w:rPr>
          <w:noProof/>
        </w:rPr>
        <w:t xml:space="preserve"> </w:t>
      </w:r>
      <w:r w:rsidR="00936D4D">
        <w:rPr>
          <w:noProof/>
        </w:rPr>
        <w:t>potential open reading frames (ORFs) from</w:t>
      </w:r>
      <w:commentRangeStart w:id="1"/>
      <w:r w:rsidR="00936D4D">
        <w:rPr>
          <w:noProof/>
        </w:rPr>
        <w:t xml:space="preserve"> </w:t>
      </w:r>
      <w:r w:rsidR="00825854">
        <w:rPr>
          <w:noProof/>
        </w:rPr>
        <w:t>long non-coding RNAs (</w:t>
      </w:r>
      <w:r w:rsidR="00066198">
        <w:rPr>
          <w:noProof/>
        </w:rPr>
        <w:t>lncRNA</w:t>
      </w:r>
      <w:r w:rsidR="00825854">
        <w:rPr>
          <w:noProof/>
        </w:rPr>
        <w:t>s)</w:t>
      </w:r>
      <w:r w:rsidR="003323AD">
        <w:rPr>
          <w:noProof/>
        </w:rPr>
        <w:t xml:space="preserve"> that have been shown to be highly expressed in prostate cancer</w:t>
      </w:r>
      <w:commentRangeEnd w:id="1"/>
      <w:r w:rsidR="00244E8D">
        <w:rPr>
          <w:rStyle w:val="CommentReference"/>
        </w:rPr>
        <w:commentReference w:id="1"/>
      </w:r>
      <w:r w:rsidR="00066198">
        <w:rPr>
          <w:noProof/>
        </w:rPr>
        <w:t xml:space="preserve">[citation]. </w:t>
      </w:r>
    </w:p>
    <w:p w14:paraId="24F2B11A" w14:textId="0810C842" w:rsidR="001C6031" w:rsidRDefault="001C6031" w:rsidP="005C6313">
      <w:pPr>
        <w:spacing w:line="480" w:lineRule="auto"/>
        <w:ind w:firstLine="720"/>
        <w:rPr>
          <w:noProof/>
        </w:rPr>
      </w:pPr>
      <w:r>
        <w:rPr>
          <w:noProof/>
        </w:rPr>
        <w:t xml:space="preserve">16-mer peptides spanning the amino acid sequences of these </w:t>
      </w:r>
      <w:commentRangeStart w:id="2"/>
      <w:r>
        <w:rPr>
          <w:noProof/>
        </w:rPr>
        <w:t>1601</w:t>
      </w:r>
      <w:commentRangeEnd w:id="2"/>
      <w:r w:rsidR="00D339A9">
        <w:rPr>
          <w:rStyle w:val="CommentReference"/>
        </w:rPr>
        <w:commentReference w:id="2"/>
      </w:r>
      <w:r>
        <w:rPr>
          <w:noProof/>
        </w:rPr>
        <w:t xml:space="preserve"> gene products</w:t>
      </w:r>
      <w:ins w:id="3" w:author="Douglas G. McNeel" w:date="2020-02-16T16:35:00Z">
        <w:r w:rsidR="00936D4D">
          <w:rPr>
            <w:noProof/>
          </w:rPr>
          <w:t>,</w:t>
        </w:r>
      </w:ins>
      <w:r>
        <w:rPr>
          <w:noProof/>
        </w:rPr>
        <w:t xml:space="preserve"> and overlapping by 12 amino acids</w:t>
      </w:r>
      <w:ins w:id="4" w:author="Douglas G. McNeel" w:date="2020-02-16T16:35:00Z">
        <w:r w:rsidR="00936D4D">
          <w:rPr>
            <w:noProof/>
          </w:rPr>
          <w:t>,</w:t>
        </w:r>
      </w:ins>
      <w:r>
        <w:rPr>
          <w:noProof/>
        </w:rPr>
        <w:t xml:space="preserve"> were used to generate </w:t>
      </w:r>
      <w:r w:rsidR="00047E87">
        <w:rPr>
          <w:noProof/>
        </w:rPr>
        <w:t xml:space="preserve">a </w:t>
      </w:r>
      <w:r>
        <w:rPr>
          <w:noProof/>
        </w:rPr>
        <w:t>microarray</w:t>
      </w:r>
      <w:r w:rsidR="00047E87">
        <w:rPr>
          <w:noProof/>
        </w:rPr>
        <w:t xml:space="preserve"> comprising 177,60</w:t>
      </w:r>
      <w:r w:rsidR="00FA5C5F">
        <w:rPr>
          <w:noProof/>
        </w:rPr>
        <w:t>4</w:t>
      </w:r>
      <w:r w:rsidR="00047E87">
        <w:rPr>
          <w:noProof/>
        </w:rPr>
        <w:t xml:space="preserve"> peptides</w:t>
      </w:r>
      <w:r>
        <w:rPr>
          <w:noProof/>
        </w:rPr>
        <w:t>. The complete list of probes and corresponding proteins is available in Supplementary Table 1</w:t>
      </w:r>
      <w:r w:rsidR="005748D9">
        <w:rPr>
          <w:noProof/>
        </w:rPr>
        <w:t xml:space="preserve">. </w:t>
      </w:r>
      <w:r w:rsidR="00BA0178">
        <w:rPr>
          <w:noProof/>
        </w:rPr>
        <w:t>The manufacture of the array and synthesis of peptides was performed as previously described</w:t>
      </w:r>
      <w:r w:rsidR="002141B0">
        <w:rPr>
          <w:noProof/>
        </w:rPr>
        <w:fldChar w:fldCharType="begin"/>
      </w:r>
      <w:r w:rsidR="002141B0">
        <w:rPr>
          <w:noProof/>
        </w:rPr>
        <w:instrText xml:space="preserve"> ADDIN ZOTERO_ITEM CSL_CITATION {"citationID":"WPqx0uxT","properties":{"formattedCitation":"\\super 2\\nosupersub{}","plainCitation":"2","noteIndex":0},"citationItems":[{"id":991,"uris":["http://zotero.org/users/5058535/items/D9C2G5N2"],"uri":["http://zotero.org/users/5058535/items/D9C2G5N2"],"itemData":{"id":991,"type":"article-journal","abstract":"The majority of non-small-cell lung cancer (NSCLC) cases are diagnosed at advanced stages, primarily because earlier stages of the disease are either asymptomatic or may be attributed to other causes such as infection or long-term effects from smoking. Therefore, early detection of NSCLC would likely increase response and survival rates due to timely intervention. Here, we utilize a novel approach based on whole genome-derived tiled peptide arrays to identify epitopes associated with autoantibody reactivity in NSCLC as a potential means for early detection. Arrays consisted of 2,781,902 tiled peptides representing 20,193 proteins encoded in the human genome. Analysis of 86 prediagnostic samples and 86 matched normal controls from a high-risk cohort revealed 48 proteins with three or more reactive epitopes in NSCLC samples relative to controls. Independent mass spectrometry analysis identified 40 of the 48 proteins in prediagnostic sera from NSCLC samples, of which, 21 occurred in the immunoglobulin-bound fraction. In addition, 63 and 34 proteins encompassed three or more epitopes that were distinct for squamous cell lung cancer and lung adenocarcinoma, respectively. Collectively, these data show that tiled peptide arrays provide a means to delineate epitopes encoded across the genome that trigger an autoantibody response associated with tumor development. SIGNIFICANCE: This study provides a modality for early diagnosis of NSCLC for precision oncology that can be applied to other cancer types.","container-title":"Cancer Research","DOI":"10.1158/0008-5472.CAN-18-1536","ISSN":"1538-7445","issue":"7","journalAbbreviation":"Cancer Res.","language":"eng","note":"PMID: 30723114\nPMCID: PMC6445725","page":"1549-1557","source":"PubMed","title":"Whole Genome-Derived Tiled Peptide Arrays Detect Prediagnostic Autoantibody Signatures in Non-Small-Cell Lung Cancer","volume":"79","author":[{"family":"Yan","given":"Yuanqing"},{"family":"Sun","given":"Nan"},{"family":"Wang","given":"Hong"},{"family":"Kobayashi","given":"Makoto"},{"family":"Ladd","given":"Jon J."},{"family":"Long","given":"James P."},{"family":"Lo","given":"Ken C."},{"family":"Patel","given":"Jigar"},{"family":"Sullivan","given":"Eric"},{"family":"Albert","given":"Thomas"},{"family":"Goodman","given":"Gary E."},{"family":"Do","given":"Kim-Anh"},{"family":"Hanash","given":"Samir M."}],"issued":{"date-parts":[["2019"]],"season":"01"}}}],"schema":"https://github.com/citation-style-language/schema/raw/master/csl-citation.json"} </w:instrText>
      </w:r>
      <w:r w:rsidR="002141B0">
        <w:rPr>
          <w:noProof/>
        </w:rPr>
        <w:fldChar w:fldCharType="separate"/>
      </w:r>
      <w:r w:rsidR="002141B0" w:rsidRPr="002141B0">
        <w:rPr>
          <w:rFonts w:ascii="Calibri" w:hAnsi="Calibri" w:cs="Calibri"/>
          <w:szCs w:val="24"/>
          <w:vertAlign w:val="superscript"/>
        </w:rPr>
        <w:t>2</w:t>
      </w:r>
      <w:r w:rsidR="002141B0">
        <w:rPr>
          <w:noProof/>
        </w:rPr>
        <w:fldChar w:fldCharType="end"/>
      </w:r>
      <w:r w:rsidR="00BA0178">
        <w:rPr>
          <w:noProof/>
        </w:rPr>
        <w:t xml:space="preserve">. </w:t>
      </w:r>
      <w:r w:rsidR="00047E87">
        <w:rPr>
          <w:noProof/>
        </w:rPr>
        <w:t xml:space="preserve">The characteristics of </w:t>
      </w:r>
      <w:r w:rsidR="000F3B95">
        <w:rPr>
          <w:noProof/>
        </w:rPr>
        <w:t>the proteins included in the array are summarized in Fig</w:t>
      </w:r>
      <w:r w:rsidR="00936D4D">
        <w:rPr>
          <w:noProof/>
        </w:rPr>
        <w:t>ure 1</w:t>
      </w:r>
      <w:r w:rsidR="000F3B95">
        <w:rPr>
          <w:noProof/>
        </w:rPr>
        <w:t>, using data retrieved from UniProt</w:t>
      </w:r>
      <w:r w:rsidR="008246E8">
        <w:rPr>
          <w:noProof/>
        </w:rPr>
        <w:t xml:space="preserve"> [citation]</w:t>
      </w:r>
      <w:r w:rsidR="000F3B95">
        <w:rPr>
          <w:noProof/>
        </w:rPr>
        <w:t>.</w:t>
      </w:r>
      <w:r w:rsidR="00B96363">
        <w:rPr>
          <w:noProof/>
        </w:rPr>
        <w:t xml:space="preserve"> The majority of proteins </w:t>
      </w:r>
      <w:r w:rsidR="00A20EEE">
        <w:rPr>
          <w:noProof/>
        </w:rPr>
        <w:t xml:space="preserve">were </w:t>
      </w:r>
      <w:r w:rsidR="00B96363">
        <w:rPr>
          <w:noProof/>
        </w:rPr>
        <w:t>localized within the cytoplasm</w:t>
      </w:r>
      <w:r w:rsidR="004307DB">
        <w:rPr>
          <w:noProof/>
        </w:rPr>
        <w:t xml:space="preserve"> or</w:t>
      </w:r>
      <w:r w:rsidR="00B96363">
        <w:rPr>
          <w:noProof/>
        </w:rPr>
        <w:t xml:space="preserve"> nucleus, or traffick between the two compartments</w:t>
      </w:r>
      <w:r w:rsidR="00936D4D">
        <w:rPr>
          <w:noProof/>
        </w:rPr>
        <w:t xml:space="preserve"> (Fig 1A)</w:t>
      </w:r>
      <w:r w:rsidR="00B96363">
        <w:rPr>
          <w:noProof/>
        </w:rPr>
        <w:t>.</w:t>
      </w:r>
      <w:r w:rsidR="00E95FC2">
        <w:rPr>
          <w:noProof/>
        </w:rPr>
        <w:t xml:space="preserve"> Approximately 1</w:t>
      </w:r>
      <w:r w:rsidR="00DD6463">
        <w:rPr>
          <w:noProof/>
        </w:rPr>
        <w:t>6</w:t>
      </w:r>
      <w:r w:rsidR="00E95FC2">
        <w:rPr>
          <w:noProof/>
        </w:rPr>
        <w:t xml:space="preserve">% of the </w:t>
      </w:r>
      <w:r w:rsidR="00B96363">
        <w:rPr>
          <w:noProof/>
        </w:rPr>
        <w:t xml:space="preserve">proteins </w:t>
      </w:r>
      <w:r w:rsidR="00FF4567">
        <w:rPr>
          <w:noProof/>
        </w:rPr>
        <w:t xml:space="preserve">were </w:t>
      </w:r>
      <w:r w:rsidR="00B96363">
        <w:rPr>
          <w:noProof/>
        </w:rPr>
        <w:t xml:space="preserve">localized to the mitochondria or ribosomes.  </w:t>
      </w:r>
      <w:r w:rsidR="00C2137F">
        <w:rPr>
          <w:noProof/>
        </w:rPr>
        <w:t>The median protein length was 332 amino acids</w:t>
      </w:r>
      <w:r w:rsidR="00936D4D">
        <w:rPr>
          <w:noProof/>
        </w:rPr>
        <w:t xml:space="preserve"> (Fig 1B)</w:t>
      </w:r>
      <w:r w:rsidR="00C2137F">
        <w:rPr>
          <w:noProof/>
        </w:rPr>
        <w:t xml:space="preserve">. </w:t>
      </w:r>
    </w:p>
    <w:p w14:paraId="4E53541E" w14:textId="6D73C69F" w:rsidR="00B97AD1" w:rsidDel="00936D4D" w:rsidRDefault="00B97AD1" w:rsidP="00B457FC">
      <w:pPr>
        <w:spacing w:line="480" w:lineRule="auto"/>
        <w:rPr>
          <w:del w:id="5" w:author="Douglas G. McNeel" w:date="2020-02-16T16:41:00Z"/>
          <w:noProof/>
        </w:rPr>
      </w:pPr>
      <w:r>
        <w:rPr>
          <w:noProof/>
        </w:rPr>
        <w:tab/>
        <w:t>We obtained serum samples from</w:t>
      </w:r>
      <w:r w:rsidR="00184592">
        <w:rPr>
          <w:noProof/>
        </w:rPr>
        <w:t xml:space="preserve"> 17</w:t>
      </w:r>
      <w:r w:rsidR="00252088">
        <w:rPr>
          <w:noProof/>
        </w:rPr>
        <w:t xml:space="preserve"> normal male blood donors</w:t>
      </w:r>
      <w:r w:rsidR="00B81D42">
        <w:rPr>
          <w:noProof/>
        </w:rPr>
        <w:t xml:space="preserve"> (Normal)</w:t>
      </w:r>
      <w:r w:rsidR="00184592">
        <w:rPr>
          <w:noProof/>
        </w:rPr>
        <w:t>, 19 patients with newly diagnosed prostate cancer (New</w:t>
      </w:r>
      <w:r w:rsidR="00073F7C">
        <w:rPr>
          <w:noProof/>
        </w:rPr>
        <w:t xml:space="preserve"> </w:t>
      </w:r>
      <w:r w:rsidR="00184592">
        <w:rPr>
          <w:noProof/>
        </w:rPr>
        <w:t xml:space="preserve">Dx), 45 patients with </w:t>
      </w:r>
      <w:r w:rsidR="00073F7C">
        <w:rPr>
          <w:noProof/>
        </w:rPr>
        <w:t>castration</w:t>
      </w:r>
      <w:r w:rsidR="008C715F">
        <w:rPr>
          <w:noProof/>
        </w:rPr>
        <w:t>-</w:t>
      </w:r>
      <w:r w:rsidR="00073F7C">
        <w:rPr>
          <w:noProof/>
        </w:rPr>
        <w:t xml:space="preserve">sensitive non-metastatic </w:t>
      </w:r>
      <w:r w:rsidR="00936D4D">
        <w:rPr>
          <w:noProof/>
        </w:rPr>
        <w:t>prostate cancer</w:t>
      </w:r>
      <w:r w:rsidR="00184592">
        <w:rPr>
          <w:noProof/>
        </w:rPr>
        <w:t xml:space="preserve"> (</w:t>
      </w:r>
      <w:r w:rsidR="00073F7C">
        <w:rPr>
          <w:noProof/>
        </w:rPr>
        <w:t>nmCSPC</w:t>
      </w:r>
      <w:r w:rsidR="00184592">
        <w:rPr>
          <w:noProof/>
        </w:rPr>
        <w:t>), 16 patients with castration</w:t>
      </w:r>
      <w:r w:rsidR="008C715F">
        <w:rPr>
          <w:noProof/>
        </w:rPr>
        <w:t>-</w:t>
      </w:r>
      <w:r w:rsidR="00184592">
        <w:rPr>
          <w:noProof/>
        </w:rPr>
        <w:t xml:space="preserve">sensitive metastatic </w:t>
      </w:r>
      <w:r w:rsidR="00936D4D">
        <w:rPr>
          <w:noProof/>
        </w:rPr>
        <w:t>prostate cancer</w:t>
      </w:r>
      <w:r w:rsidR="00184592">
        <w:rPr>
          <w:noProof/>
        </w:rPr>
        <w:t xml:space="preserve"> (</w:t>
      </w:r>
      <w:r w:rsidR="00073F7C">
        <w:rPr>
          <w:noProof/>
        </w:rPr>
        <w:t>mCSPC</w:t>
      </w:r>
      <w:r w:rsidR="00184592">
        <w:rPr>
          <w:noProof/>
        </w:rPr>
        <w:t>), 15 patients with castration</w:t>
      </w:r>
      <w:r w:rsidR="008C715F">
        <w:rPr>
          <w:noProof/>
        </w:rPr>
        <w:t>-</w:t>
      </w:r>
      <w:r w:rsidR="00184592">
        <w:rPr>
          <w:noProof/>
        </w:rPr>
        <w:t xml:space="preserve">resistant non-metastatic </w:t>
      </w:r>
      <w:r w:rsidR="00936D4D">
        <w:rPr>
          <w:noProof/>
        </w:rPr>
        <w:t>prostate cancer</w:t>
      </w:r>
      <w:r w:rsidR="00184592">
        <w:rPr>
          <w:noProof/>
        </w:rPr>
        <w:t xml:space="preserve"> (</w:t>
      </w:r>
      <w:r w:rsidR="00451F7F">
        <w:rPr>
          <w:noProof/>
        </w:rPr>
        <w:t>n</w:t>
      </w:r>
      <w:r w:rsidR="00C14B8B">
        <w:rPr>
          <w:noProof/>
        </w:rPr>
        <w:t>mCRPC</w:t>
      </w:r>
      <w:r w:rsidR="00184592">
        <w:rPr>
          <w:noProof/>
        </w:rPr>
        <w:t>), and 35 patients with castration</w:t>
      </w:r>
      <w:r w:rsidR="008C715F">
        <w:rPr>
          <w:noProof/>
        </w:rPr>
        <w:t>-</w:t>
      </w:r>
      <w:r w:rsidR="00184592">
        <w:rPr>
          <w:noProof/>
        </w:rPr>
        <w:t>resistant metastatic disease (</w:t>
      </w:r>
      <w:r w:rsidR="004571C3">
        <w:rPr>
          <w:noProof/>
        </w:rPr>
        <w:t>mCRPC</w:t>
      </w:r>
      <w:r w:rsidR="00184592">
        <w:rPr>
          <w:noProof/>
        </w:rPr>
        <w:t>)</w:t>
      </w:r>
      <w:r w:rsidR="00E31C3C">
        <w:rPr>
          <w:noProof/>
        </w:rPr>
        <w:t xml:space="preserve">. </w:t>
      </w:r>
      <w:r w:rsidR="00184592">
        <w:rPr>
          <w:noProof/>
        </w:rPr>
        <w:t xml:space="preserve"> </w:t>
      </w:r>
      <w:commentRangeStart w:id="6"/>
      <w:r w:rsidR="00C71C83">
        <w:rPr>
          <w:noProof/>
        </w:rPr>
        <w:t>Each patient</w:t>
      </w:r>
      <w:r w:rsidR="007F746B">
        <w:rPr>
          <w:noProof/>
        </w:rPr>
        <w:t>’</w:t>
      </w:r>
      <w:r w:rsidR="00C71C83">
        <w:rPr>
          <w:noProof/>
        </w:rPr>
        <w:t xml:space="preserve">s serum was assayed in triplicate for peptide-specific IgG responses using the microarray. </w:t>
      </w:r>
      <w:commentRangeEnd w:id="6"/>
      <w:r w:rsidR="00936D4D">
        <w:rPr>
          <w:rStyle w:val="CommentReference"/>
        </w:rPr>
        <w:commentReference w:id="6"/>
      </w:r>
    </w:p>
    <w:p w14:paraId="6593B590" w14:textId="7EC99975" w:rsidR="005924C9" w:rsidRDefault="005924C9" w:rsidP="00EA2EF5">
      <w:pPr>
        <w:spacing w:line="480" w:lineRule="auto"/>
        <w:ind w:firstLine="720"/>
        <w:rPr>
          <w:noProof/>
        </w:rPr>
      </w:pPr>
      <w:r>
        <w:rPr>
          <w:noProof/>
        </w:rPr>
        <w:t xml:space="preserve">To assess the reproducibility of the assay, we calculated </w:t>
      </w:r>
      <w:r w:rsidR="00A11DB7">
        <w:rPr>
          <w:noProof/>
        </w:rPr>
        <w:t xml:space="preserve">Pearson (?) </w:t>
      </w:r>
      <w:r>
        <w:rPr>
          <w:noProof/>
        </w:rPr>
        <w:t>correlation coefficents between each</w:t>
      </w:r>
      <w:r w:rsidR="005D1074">
        <w:rPr>
          <w:noProof/>
        </w:rPr>
        <w:t xml:space="preserve"> technical replicate and found high correlation between</w:t>
      </w:r>
      <w:r w:rsidR="00AA1844">
        <w:rPr>
          <w:noProof/>
        </w:rPr>
        <w:t xml:space="preserve"> </w:t>
      </w:r>
      <w:commentRangeStart w:id="7"/>
      <w:r w:rsidR="00AA1844">
        <w:rPr>
          <w:noProof/>
        </w:rPr>
        <w:t>replicates</w:t>
      </w:r>
      <w:r w:rsidR="005D1074">
        <w:rPr>
          <w:noProof/>
        </w:rPr>
        <w:t xml:space="preserve"> (</w:t>
      </w:r>
      <w:commentRangeEnd w:id="7"/>
      <w:r w:rsidR="00332E52">
        <w:rPr>
          <w:rStyle w:val="CommentReference"/>
        </w:rPr>
        <w:commentReference w:id="7"/>
      </w:r>
      <w:r w:rsidR="005D1074">
        <w:rPr>
          <w:noProof/>
        </w:rPr>
        <w:t xml:space="preserve">Fig 1C). </w:t>
      </w:r>
      <w:r>
        <w:rPr>
          <w:noProof/>
        </w:rPr>
        <w:t xml:space="preserve"> </w:t>
      </w:r>
      <w:r w:rsidR="006570C6">
        <w:rPr>
          <w:noProof/>
        </w:rPr>
        <w:t xml:space="preserve">To </w:t>
      </w:r>
      <w:r w:rsidR="00693CA6">
        <w:rPr>
          <w:noProof/>
        </w:rPr>
        <w:t xml:space="preserve">determine </w:t>
      </w:r>
      <w:r w:rsidR="006570C6">
        <w:rPr>
          <w:noProof/>
        </w:rPr>
        <w:lastRenderedPageBreak/>
        <w:t xml:space="preserve">the degree of variability between serum samples, we calculated the mean correlation coefficient across all pairs of distinct serum samples (Fig 1C). </w:t>
      </w:r>
      <w:r w:rsidR="002E67E8">
        <w:rPr>
          <w:noProof/>
        </w:rPr>
        <w:t xml:space="preserve">To determine if the results of the assay were in accordance with published data on antibody responses in prostate cancer, we looked at PSA, PAP, AR, and HER2/Neu. </w:t>
      </w:r>
      <w:r w:rsidR="00631E19">
        <w:rPr>
          <w:noProof/>
        </w:rPr>
        <w:t>11.4% of mCRPC patients assayed on the array displayed antibody responses against PSA, while 5.9% of normals had PSA responses, in agreement with the literature.</w:t>
      </w:r>
      <w:r w:rsidR="00E04980">
        <w:rPr>
          <w:noProof/>
        </w:rPr>
        <w:fldChar w:fldCharType="begin"/>
      </w:r>
      <w:r w:rsidR="002141B0">
        <w:rPr>
          <w:noProof/>
        </w:rPr>
        <w:instrText xml:space="preserve"> ADDIN ZOTERO_ITEM CSL_CITATION {"citationID":"pnCCnIKO","properties":{"formattedCitation":"\\super 3\\nosupersub{}","plainCitation":"3","noteIndex":0},"citationItems":[{"id":986,"uris":["http://zotero.org/users/5058535/items/TRKASYCN"],"uri":["http://zotero.org/users/5058535/items/TRKASYCN"],"itemData":{"id":986,"type":"article-journal","abstract":"Purpose: \n      Several immune based therapies targeting prostate cancer associated proteins are currently\n         undergoing clinical investigation. In general, however, little is known about the\n         immunogenicity of prostate cancer or which prostate cancer associated proteins elicit\n         immune responses. We determine whether patients with prostate cancer have antibody\n         immunity to known prostate cancer associated proteins, what the prevalence of this\n         immunity is and whether immunity to individual proteins is associated with the stage\n         of disease.\n      \n      \n      Materials and Methods: \n      We evaluated the inherent humoral immune response against prostate specific antigen\n         (PSA), prostatic acid phosphatase, p53 and HER-2/neu, all known prostate cancer associated\n         proteins, in 200 patients with various stages of disease and male controls.\n      \n      \n      Results: \n      Antibody immunity to PSA was significantly different between the patient (11%, 22\n         of 200) and control populations (1.5%, 3 of 100, p = 0.02), and titers 1:100 or greater\n         were particularly prevalent in the subgroup of patients with androgen independent\n         disease (11%, 6 of 56). Antibody immunity to prostatic acid phosphatase and p53 was\n         detected (5.5%, 11 of 200 and 6%, 12 of 200), and was not different from the control\n         population (4%, 4 of 100, p = 0.57 and 7%, 7 of 100, p = 0.74). Antibody immunity\n         to HER-2/neu was significantly higher in patients with prostate cancer (15.5%, 31\n         of 200) compared to controls (2%, 2 of 100, p = 0.0004), and titers 1:100 or greater\n         were most prevalent in the subgroup of patients with androgen independent disease\n         (16%, 9 of 56).\n      \n      \n      Conclusions: \n      These findings suggest that prostate cancer is an immunogenic tumor. Moreover, for\n         PSA and HER-2/neu the prevalence of antibody immunity was higher in patients with\n         androgen independent disease, indicating that even patients with advanced stage prostate\n         cancer can have an immune response to their tumor.","container-title":"Journal of Urology","DOI":"10.1016/S0022-5347(05)67114-5","issue":"5","journalAbbreviation":"Journal of Urology","page":"1825-1829","source":"auajournals.org (Atypon)","title":"Antibody immunity to prostate cancer associated antigens can be detected in the serum of patients with prostate cancer","volume":"164","author":[{"literal":"McNEEL DOUGLAS G."},{"literal":"Nguyen Lan D."},{"literal":"Storer Barry E."},{"literal":"Vessella Robert"},{"literal":"Lange Paul H."},{"literal":"Disis Mary L."}],"issued":{"date-parts":[["2000",11,1]]}}}],"schema":"https://github.com/citation-style-language/schema/raw/master/csl-citation.json"} </w:instrText>
      </w:r>
      <w:r w:rsidR="00E04980">
        <w:rPr>
          <w:noProof/>
        </w:rPr>
        <w:fldChar w:fldCharType="separate"/>
      </w:r>
      <w:r w:rsidR="002141B0" w:rsidRPr="002141B0">
        <w:rPr>
          <w:rFonts w:ascii="Calibri" w:hAnsi="Calibri" w:cs="Calibri"/>
          <w:szCs w:val="24"/>
          <w:vertAlign w:val="superscript"/>
        </w:rPr>
        <w:t>3</w:t>
      </w:r>
      <w:r w:rsidR="00E04980">
        <w:rPr>
          <w:noProof/>
        </w:rPr>
        <w:fldChar w:fldCharType="end"/>
      </w:r>
      <w:r w:rsidR="00631E19">
        <w:rPr>
          <w:noProof/>
        </w:rPr>
        <w:t xml:space="preserve"> </w:t>
      </w:r>
      <w:r w:rsidR="00E04980">
        <w:rPr>
          <w:noProof/>
        </w:rPr>
        <w:t xml:space="preserve">13.9% of prostate cancer patients and 0% of normals had responses to PAP, which is slightly higher than previously reported. </w:t>
      </w:r>
      <w:r w:rsidR="00693CA6">
        <w:rPr>
          <w:noProof/>
        </w:rPr>
        <w:t>We hypothesized that there would be greater similarity between</w:t>
      </w:r>
      <w:r w:rsidR="00D413BE">
        <w:rPr>
          <w:noProof/>
        </w:rPr>
        <w:t xml:space="preserve"> antibody responses in</w:t>
      </w:r>
      <w:r w:rsidR="00693CA6">
        <w:rPr>
          <w:noProof/>
        </w:rPr>
        <w:t xml:space="preserve"> </w:t>
      </w:r>
      <w:r w:rsidR="001A182D">
        <w:rPr>
          <w:noProof/>
        </w:rPr>
        <w:t xml:space="preserve">two </w:t>
      </w:r>
      <w:r w:rsidR="00693CA6">
        <w:rPr>
          <w:noProof/>
        </w:rPr>
        <w:t xml:space="preserve">patients with the same </w:t>
      </w:r>
      <w:r w:rsidR="005F4ECB">
        <w:rPr>
          <w:noProof/>
        </w:rPr>
        <w:t xml:space="preserve">clinical state </w:t>
      </w:r>
      <w:r w:rsidR="00693CA6">
        <w:rPr>
          <w:noProof/>
        </w:rPr>
        <w:t xml:space="preserve">of disease compared to </w:t>
      </w:r>
      <w:r w:rsidR="001A182D">
        <w:rPr>
          <w:noProof/>
        </w:rPr>
        <w:t xml:space="preserve">two </w:t>
      </w:r>
      <w:r w:rsidR="00693CA6">
        <w:rPr>
          <w:noProof/>
        </w:rPr>
        <w:t xml:space="preserve">patients </w:t>
      </w:r>
      <w:r w:rsidR="001A182D">
        <w:rPr>
          <w:noProof/>
        </w:rPr>
        <w:t>with different</w:t>
      </w:r>
      <w:r w:rsidR="00947BC5">
        <w:rPr>
          <w:noProof/>
        </w:rPr>
        <w:t xml:space="preserve"> states</w:t>
      </w:r>
      <w:r w:rsidR="00693CA6">
        <w:rPr>
          <w:noProof/>
        </w:rPr>
        <w:t xml:space="preserve"> of disease. </w:t>
      </w:r>
      <w:r w:rsidR="00CC3B8B">
        <w:rPr>
          <w:noProof/>
        </w:rPr>
        <w:t>When we calculated mean correlation coefficients between patients in each combination of</w:t>
      </w:r>
      <w:r w:rsidR="000A2C8D">
        <w:rPr>
          <w:noProof/>
        </w:rPr>
        <w:t xml:space="preserve"> clinical states</w:t>
      </w:r>
      <w:r w:rsidR="00CC3B8B">
        <w:rPr>
          <w:noProof/>
        </w:rPr>
        <w:t xml:space="preserve">, we saw no significant increase in correlation coefficients among patients within the same </w:t>
      </w:r>
      <w:r w:rsidR="000A2C8D">
        <w:rPr>
          <w:noProof/>
        </w:rPr>
        <w:t>clinical state</w:t>
      </w:r>
      <w:r w:rsidR="0036321B">
        <w:rPr>
          <w:noProof/>
        </w:rPr>
        <w:t xml:space="preserve"> </w:t>
      </w:r>
      <w:r w:rsidR="00CC3B8B">
        <w:rPr>
          <w:noProof/>
        </w:rPr>
        <w:t>(Fig 1D</w:t>
      </w:r>
      <w:r w:rsidR="00D0204A">
        <w:rPr>
          <w:noProof/>
        </w:rPr>
        <w:t>)</w:t>
      </w:r>
      <w:r w:rsidR="00C240A7">
        <w:rPr>
          <w:noProof/>
        </w:rPr>
        <w:t xml:space="preserve">. </w:t>
      </w:r>
      <w:r w:rsidR="00936D4D">
        <w:rPr>
          <w:noProof/>
        </w:rPr>
        <w:t>Included in this analysis</w:t>
      </w:r>
      <w:r w:rsidR="00F27CB7">
        <w:rPr>
          <w:noProof/>
        </w:rPr>
        <w:t xml:space="preserve"> were </w:t>
      </w:r>
      <w:r w:rsidR="00F90A27">
        <w:rPr>
          <w:noProof/>
        </w:rPr>
        <w:t>11</w:t>
      </w:r>
      <w:r w:rsidR="00F27CB7">
        <w:rPr>
          <w:noProof/>
        </w:rPr>
        <w:t xml:space="preserve"> patients who had serum collected </w:t>
      </w:r>
      <w:r w:rsidR="00936D4D">
        <w:rPr>
          <w:noProof/>
        </w:rPr>
        <w:t>at different time points</w:t>
      </w:r>
      <w:r w:rsidR="00CE340E">
        <w:rPr>
          <w:noProof/>
        </w:rPr>
        <w:t>:</w:t>
      </w:r>
      <w:r w:rsidR="00936D4D">
        <w:rPr>
          <w:noProof/>
        </w:rPr>
        <w:t xml:space="preserve"> </w:t>
      </w:r>
      <w:r w:rsidR="00F27CB7">
        <w:rPr>
          <w:noProof/>
        </w:rPr>
        <w:t xml:space="preserve">when they </w:t>
      </w:r>
      <w:r w:rsidR="001C7D0A">
        <w:rPr>
          <w:noProof/>
        </w:rPr>
        <w:t>had an early stage of disease and again when they had a later stage of disease</w:t>
      </w:r>
      <w:r w:rsidR="00F27CB7">
        <w:rPr>
          <w:noProof/>
        </w:rPr>
        <w:t>. Notably, these serum samples from the same patient</w:t>
      </w:r>
      <w:r w:rsidR="00727C0C">
        <w:rPr>
          <w:noProof/>
        </w:rPr>
        <w:t>s</w:t>
      </w:r>
      <w:r w:rsidR="00F27CB7">
        <w:rPr>
          <w:noProof/>
        </w:rPr>
        <w:t xml:space="preserve"> had especially high correlation coefficients</w:t>
      </w:r>
      <w:r w:rsidR="00AD3CC2">
        <w:rPr>
          <w:noProof/>
        </w:rPr>
        <w:t xml:space="preserve"> (Fig 1E). </w:t>
      </w:r>
      <w:r w:rsidR="00205191">
        <w:rPr>
          <w:noProof/>
        </w:rPr>
        <w:t>This indicates that each patient has a unique antibody signature that is relatively stable over time. In contrast, patient</w:t>
      </w:r>
      <w:r w:rsidR="00D05AE5">
        <w:rPr>
          <w:noProof/>
        </w:rPr>
        <w:t xml:space="preserve">s exhibit highly heterogenous patterns of antibody responses when compared to other patients with </w:t>
      </w:r>
      <w:r w:rsidR="008679D1">
        <w:rPr>
          <w:noProof/>
        </w:rPr>
        <w:t xml:space="preserve">similar </w:t>
      </w:r>
      <w:r w:rsidR="005C63F4">
        <w:rPr>
          <w:noProof/>
        </w:rPr>
        <w:t xml:space="preserve">levels of </w:t>
      </w:r>
      <w:r w:rsidR="008679D1">
        <w:rPr>
          <w:noProof/>
        </w:rPr>
        <w:t>disease burden.</w:t>
      </w:r>
      <w:r w:rsidR="00D05AE5">
        <w:rPr>
          <w:noProof/>
        </w:rPr>
        <w:t xml:space="preserve"> </w:t>
      </w:r>
    </w:p>
    <w:p w14:paraId="6A3DA8CC" w14:textId="4FF579E9" w:rsidR="00DE31F3" w:rsidRDefault="00DE31F3">
      <w:pPr>
        <w:rPr>
          <w:noProof/>
        </w:rPr>
      </w:pPr>
      <w:r>
        <w:rPr>
          <w:noProof/>
        </w:rPr>
        <w:br w:type="page"/>
      </w:r>
    </w:p>
    <w:p w14:paraId="34F36FCF" w14:textId="77777777" w:rsidR="00DE31F3" w:rsidRDefault="00DE31F3" w:rsidP="00476FFC">
      <w:pPr>
        <w:keepNext/>
        <w:rPr>
          <w:noProof/>
        </w:rPr>
      </w:pPr>
    </w:p>
    <w:p w14:paraId="4F5C8BED" w14:textId="3975EC41" w:rsidR="00DE31F3" w:rsidRDefault="004E53DA" w:rsidP="00476FFC">
      <w:pPr>
        <w:keepNext/>
      </w:pPr>
      <w:r>
        <w:rPr>
          <w:noProof/>
        </w:rPr>
        <w:drawing>
          <wp:inline distT="0" distB="0" distL="0" distR="0" wp14:anchorId="38516DE5" wp14:editId="529501E1">
            <wp:extent cx="5934075" cy="5438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5438775"/>
                    </a:xfrm>
                    <a:prstGeom prst="rect">
                      <a:avLst/>
                    </a:prstGeom>
                    <a:noFill/>
                    <a:ln>
                      <a:noFill/>
                    </a:ln>
                  </pic:spPr>
                </pic:pic>
              </a:graphicData>
            </a:graphic>
          </wp:inline>
        </w:drawing>
      </w:r>
    </w:p>
    <w:p w14:paraId="033B114E" w14:textId="1C03CB77" w:rsidR="00710B2D" w:rsidRPr="00230DB6" w:rsidRDefault="00476FFC" w:rsidP="00476FFC">
      <w:pPr>
        <w:pStyle w:val="Caption"/>
        <w:rPr>
          <w:i w:val="0"/>
          <w:iCs w:val="0"/>
          <w:color w:val="auto"/>
          <w:sz w:val="22"/>
          <w:szCs w:val="22"/>
        </w:rPr>
      </w:pPr>
      <w:r w:rsidRPr="00B0456B">
        <w:rPr>
          <w:b/>
          <w:bCs/>
          <w:i w:val="0"/>
          <w:iCs w:val="0"/>
          <w:color w:val="auto"/>
          <w:sz w:val="22"/>
          <w:szCs w:val="22"/>
        </w:rPr>
        <w:t xml:space="preserve">Figure </w:t>
      </w:r>
      <w:r w:rsidRPr="00B0456B">
        <w:rPr>
          <w:b/>
          <w:bCs/>
          <w:i w:val="0"/>
          <w:iCs w:val="0"/>
          <w:color w:val="auto"/>
          <w:sz w:val="22"/>
          <w:szCs w:val="22"/>
        </w:rPr>
        <w:fldChar w:fldCharType="begin"/>
      </w:r>
      <w:r w:rsidRPr="00B0456B">
        <w:rPr>
          <w:b/>
          <w:bCs/>
          <w:i w:val="0"/>
          <w:iCs w:val="0"/>
          <w:color w:val="auto"/>
          <w:sz w:val="22"/>
          <w:szCs w:val="22"/>
        </w:rPr>
        <w:instrText xml:space="preserve"> SEQ Figure \* ARABIC </w:instrText>
      </w:r>
      <w:r w:rsidRPr="00B0456B">
        <w:rPr>
          <w:b/>
          <w:bCs/>
          <w:i w:val="0"/>
          <w:iCs w:val="0"/>
          <w:color w:val="auto"/>
          <w:sz w:val="22"/>
          <w:szCs w:val="22"/>
        </w:rPr>
        <w:fldChar w:fldCharType="separate"/>
      </w:r>
      <w:r w:rsidR="00ED5C26">
        <w:rPr>
          <w:b/>
          <w:bCs/>
          <w:i w:val="0"/>
          <w:iCs w:val="0"/>
          <w:noProof/>
          <w:color w:val="auto"/>
          <w:sz w:val="22"/>
          <w:szCs w:val="22"/>
        </w:rPr>
        <w:t>1</w:t>
      </w:r>
      <w:r w:rsidRPr="00B0456B">
        <w:rPr>
          <w:b/>
          <w:bCs/>
          <w:i w:val="0"/>
          <w:iCs w:val="0"/>
          <w:color w:val="auto"/>
          <w:sz w:val="22"/>
          <w:szCs w:val="22"/>
        </w:rPr>
        <w:fldChar w:fldCharType="end"/>
      </w:r>
      <w:r w:rsidRPr="00B0456B">
        <w:rPr>
          <w:b/>
          <w:bCs/>
          <w:i w:val="0"/>
          <w:iCs w:val="0"/>
          <w:color w:val="auto"/>
          <w:sz w:val="22"/>
          <w:szCs w:val="22"/>
        </w:rPr>
        <w:t>.</w:t>
      </w:r>
      <w:r w:rsidRPr="00B0456B">
        <w:rPr>
          <w:i w:val="0"/>
          <w:iCs w:val="0"/>
          <w:color w:val="auto"/>
          <w:sz w:val="22"/>
          <w:szCs w:val="22"/>
        </w:rPr>
        <w:t xml:space="preserve"> A prostate cancer-specific microarray </w:t>
      </w:r>
      <w:proofErr w:type="gramStart"/>
      <w:r w:rsidR="00B0456B">
        <w:rPr>
          <w:i w:val="0"/>
          <w:iCs w:val="0"/>
          <w:color w:val="auto"/>
          <w:sz w:val="22"/>
          <w:szCs w:val="22"/>
        </w:rPr>
        <w:t>is able to</w:t>
      </w:r>
      <w:proofErr w:type="gramEnd"/>
      <w:r w:rsidR="00B0456B">
        <w:rPr>
          <w:i w:val="0"/>
          <w:iCs w:val="0"/>
          <w:color w:val="auto"/>
          <w:sz w:val="22"/>
          <w:szCs w:val="22"/>
        </w:rPr>
        <w:t xml:space="preserve"> reproducibly</w:t>
      </w:r>
      <w:r w:rsidR="003D04DE">
        <w:rPr>
          <w:i w:val="0"/>
          <w:iCs w:val="0"/>
          <w:color w:val="auto"/>
          <w:sz w:val="22"/>
          <w:szCs w:val="22"/>
        </w:rPr>
        <w:t xml:space="preserve"> measure</w:t>
      </w:r>
      <w:r w:rsidR="00B0456B">
        <w:rPr>
          <w:i w:val="0"/>
          <w:iCs w:val="0"/>
          <w:color w:val="auto"/>
          <w:sz w:val="22"/>
          <w:szCs w:val="22"/>
        </w:rPr>
        <w:t xml:space="preserve"> antibody signatures </w:t>
      </w:r>
      <w:r w:rsidR="00B04547">
        <w:rPr>
          <w:i w:val="0"/>
          <w:iCs w:val="0"/>
          <w:color w:val="auto"/>
          <w:sz w:val="22"/>
          <w:szCs w:val="22"/>
        </w:rPr>
        <w:t xml:space="preserve">from </w:t>
      </w:r>
      <w:r w:rsidR="00D4792C">
        <w:rPr>
          <w:i w:val="0"/>
          <w:iCs w:val="0"/>
          <w:color w:val="auto"/>
          <w:sz w:val="22"/>
          <w:szCs w:val="22"/>
        </w:rPr>
        <w:t>serum</w:t>
      </w:r>
      <w:r w:rsidR="00B04547">
        <w:rPr>
          <w:i w:val="0"/>
          <w:iCs w:val="0"/>
          <w:color w:val="auto"/>
          <w:sz w:val="22"/>
          <w:szCs w:val="22"/>
        </w:rPr>
        <w:t xml:space="preserve"> </w:t>
      </w:r>
      <w:r w:rsidR="00B0456B">
        <w:rPr>
          <w:i w:val="0"/>
          <w:iCs w:val="0"/>
          <w:color w:val="auto"/>
          <w:sz w:val="22"/>
          <w:szCs w:val="22"/>
        </w:rPr>
        <w:t xml:space="preserve">of healthy individuals and prostate cancer patients. </w:t>
      </w:r>
      <w:r w:rsidR="003452A3" w:rsidRPr="003452A3">
        <w:rPr>
          <w:b/>
          <w:bCs/>
          <w:i w:val="0"/>
          <w:iCs w:val="0"/>
          <w:color w:val="auto"/>
          <w:sz w:val="22"/>
          <w:szCs w:val="22"/>
        </w:rPr>
        <w:t>a)</w:t>
      </w:r>
      <w:r w:rsidR="003452A3">
        <w:rPr>
          <w:i w:val="0"/>
          <w:iCs w:val="0"/>
          <w:color w:val="auto"/>
          <w:sz w:val="22"/>
          <w:szCs w:val="22"/>
        </w:rPr>
        <w:t xml:space="preserve"> Summary of the subcellular localization and </w:t>
      </w:r>
      <w:r w:rsidR="003452A3" w:rsidRPr="003452A3">
        <w:rPr>
          <w:b/>
          <w:bCs/>
          <w:i w:val="0"/>
          <w:iCs w:val="0"/>
          <w:color w:val="auto"/>
          <w:sz w:val="22"/>
          <w:szCs w:val="22"/>
        </w:rPr>
        <w:t>b)</w:t>
      </w:r>
      <w:r w:rsidR="003452A3">
        <w:rPr>
          <w:b/>
          <w:bCs/>
          <w:i w:val="0"/>
          <w:iCs w:val="0"/>
          <w:color w:val="auto"/>
          <w:sz w:val="22"/>
          <w:szCs w:val="22"/>
        </w:rPr>
        <w:t xml:space="preserve"> </w:t>
      </w:r>
      <w:r w:rsidR="003452A3">
        <w:rPr>
          <w:i w:val="0"/>
          <w:iCs w:val="0"/>
          <w:color w:val="auto"/>
          <w:sz w:val="22"/>
          <w:szCs w:val="22"/>
        </w:rPr>
        <w:t xml:space="preserve">length in amino acids of all 1601 unique proteins on the array according to </w:t>
      </w:r>
      <w:proofErr w:type="spellStart"/>
      <w:r w:rsidR="003452A3">
        <w:rPr>
          <w:i w:val="0"/>
          <w:iCs w:val="0"/>
          <w:color w:val="auto"/>
          <w:sz w:val="22"/>
          <w:szCs w:val="22"/>
        </w:rPr>
        <w:t>UniProt</w:t>
      </w:r>
      <w:proofErr w:type="spellEnd"/>
      <w:r w:rsidR="003452A3">
        <w:rPr>
          <w:i w:val="0"/>
          <w:iCs w:val="0"/>
          <w:color w:val="auto"/>
          <w:sz w:val="22"/>
          <w:szCs w:val="22"/>
        </w:rPr>
        <w:t>.</w:t>
      </w:r>
      <w:r w:rsidR="00DC6A87">
        <w:rPr>
          <w:i w:val="0"/>
          <w:iCs w:val="0"/>
          <w:color w:val="auto"/>
          <w:sz w:val="22"/>
          <w:szCs w:val="22"/>
        </w:rPr>
        <w:t xml:space="preserve"> </w:t>
      </w:r>
      <w:r w:rsidR="00DC6A87">
        <w:rPr>
          <w:b/>
          <w:bCs/>
          <w:i w:val="0"/>
          <w:iCs w:val="0"/>
          <w:color w:val="auto"/>
          <w:sz w:val="22"/>
          <w:szCs w:val="22"/>
        </w:rPr>
        <w:t>c)</w:t>
      </w:r>
      <w:r w:rsidR="00DC6A87">
        <w:rPr>
          <w:i w:val="0"/>
          <w:iCs w:val="0"/>
          <w:color w:val="auto"/>
          <w:sz w:val="22"/>
          <w:szCs w:val="22"/>
        </w:rPr>
        <w:t xml:space="preserve"> The mean correlation coefficient between all pairs of different individuals </w:t>
      </w:r>
      <w:r w:rsidR="000B3034">
        <w:rPr>
          <w:i w:val="0"/>
          <w:iCs w:val="0"/>
          <w:color w:val="auto"/>
          <w:sz w:val="22"/>
          <w:szCs w:val="22"/>
        </w:rPr>
        <w:t>(</w:t>
      </w:r>
      <w:r w:rsidR="000B3034">
        <w:rPr>
          <w:color w:val="auto"/>
          <w:sz w:val="22"/>
          <w:szCs w:val="22"/>
        </w:rPr>
        <w:t>Average Pair)</w:t>
      </w:r>
      <w:r w:rsidR="000B3034">
        <w:rPr>
          <w:i w:val="0"/>
          <w:iCs w:val="0"/>
          <w:color w:val="auto"/>
          <w:sz w:val="22"/>
          <w:szCs w:val="22"/>
        </w:rPr>
        <w:t xml:space="preserve"> </w:t>
      </w:r>
      <w:r w:rsidR="00DC6A87">
        <w:rPr>
          <w:i w:val="0"/>
          <w:iCs w:val="0"/>
          <w:color w:val="auto"/>
          <w:sz w:val="22"/>
          <w:szCs w:val="22"/>
        </w:rPr>
        <w:t>compared to the average correlation coefficient between all technical replicates</w:t>
      </w:r>
      <w:r w:rsidR="000B3034">
        <w:rPr>
          <w:i w:val="0"/>
          <w:iCs w:val="0"/>
          <w:color w:val="auto"/>
          <w:sz w:val="22"/>
          <w:szCs w:val="22"/>
        </w:rPr>
        <w:t xml:space="preserve"> (</w:t>
      </w:r>
      <w:r w:rsidR="000B3034">
        <w:rPr>
          <w:color w:val="auto"/>
          <w:sz w:val="22"/>
          <w:szCs w:val="22"/>
        </w:rPr>
        <w:t>Replicate</w:t>
      </w:r>
      <w:r w:rsidR="000B3034">
        <w:rPr>
          <w:i w:val="0"/>
          <w:iCs w:val="0"/>
          <w:color w:val="auto"/>
          <w:sz w:val="22"/>
          <w:szCs w:val="22"/>
        </w:rPr>
        <w:t>)</w:t>
      </w:r>
      <w:r w:rsidR="00DC6A87">
        <w:rPr>
          <w:i w:val="0"/>
          <w:iCs w:val="0"/>
          <w:color w:val="auto"/>
          <w:sz w:val="22"/>
          <w:szCs w:val="22"/>
        </w:rPr>
        <w:t xml:space="preserve">. Error bars represent standard deviation. </w:t>
      </w:r>
      <w:r w:rsidR="00DC6A87">
        <w:rPr>
          <w:b/>
          <w:bCs/>
          <w:i w:val="0"/>
          <w:iCs w:val="0"/>
          <w:color w:val="auto"/>
          <w:sz w:val="22"/>
          <w:szCs w:val="22"/>
        </w:rPr>
        <w:t xml:space="preserve">d) </w:t>
      </w:r>
      <w:r w:rsidR="00DC6A87">
        <w:rPr>
          <w:i w:val="0"/>
          <w:iCs w:val="0"/>
          <w:color w:val="auto"/>
          <w:sz w:val="22"/>
          <w:szCs w:val="22"/>
        </w:rPr>
        <w:t xml:space="preserve">Heatmap of the correlation coefficient </w:t>
      </w:r>
      <w:r w:rsidR="00AC2140">
        <w:rPr>
          <w:i w:val="0"/>
          <w:iCs w:val="0"/>
          <w:color w:val="auto"/>
          <w:sz w:val="22"/>
          <w:szCs w:val="22"/>
        </w:rPr>
        <w:t xml:space="preserve">between individuals and members of different stages of disease. </w:t>
      </w:r>
      <w:r w:rsidR="00AC2140">
        <w:rPr>
          <w:b/>
          <w:bCs/>
          <w:i w:val="0"/>
          <w:iCs w:val="0"/>
          <w:color w:val="auto"/>
          <w:sz w:val="22"/>
          <w:szCs w:val="22"/>
        </w:rPr>
        <w:t>e)</w:t>
      </w:r>
      <w:r w:rsidR="00AC2140">
        <w:rPr>
          <w:i w:val="0"/>
          <w:iCs w:val="0"/>
          <w:color w:val="auto"/>
          <w:sz w:val="22"/>
          <w:szCs w:val="22"/>
        </w:rPr>
        <w:t xml:space="preserve"> </w:t>
      </w:r>
      <w:r w:rsidR="00025D6E">
        <w:rPr>
          <w:i w:val="0"/>
          <w:iCs w:val="0"/>
          <w:color w:val="auto"/>
          <w:sz w:val="22"/>
          <w:szCs w:val="22"/>
        </w:rPr>
        <w:t>Each dot represents the correlation coefficient between antibody responses in two different serum samples. Do</w:t>
      </w:r>
      <w:r w:rsidR="00AC2140">
        <w:rPr>
          <w:i w:val="0"/>
          <w:iCs w:val="0"/>
          <w:color w:val="auto"/>
          <w:sz w:val="22"/>
          <w:szCs w:val="22"/>
        </w:rPr>
        <w:t xml:space="preserve">ts marked in red </w:t>
      </w:r>
      <w:r w:rsidR="00025D6E">
        <w:rPr>
          <w:i w:val="0"/>
          <w:iCs w:val="0"/>
          <w:color w:val="auto"/>
          <w:sz w:val="22"/>
          <w:szCs w:val="22"/>
        </w:rPr>
        <w:t xml:space="preserve">are </w:t>
      </w:r>
      <w:r w:rsidR="00E068CC">
        <w:rPr>
          <w:i w:val="0"/>
          <w:iCs w:val="0"/>
          <w:color w:val="auto"/>
          <w:sz w:val="22"/>
          <w:szCs w:val="22"/>
        </w:rPr>
        <w:t>instances when the same individual had serum collected at two different stages of disease</w:t>
      </w:r>
      <w:r w:rsidR="00FA67F2">
        <w:rPr>
          <w:i w:val="0"/>
          <w:iCs w:val="0"/>
          <w:color w:val="auto"/>
          <w:sz w:val="22"/>
          <w:szCs w:val="22"/>
        </w:rPr>
        <w:t xml:space="preserve">. </w:t>
      </w:r>
      <w:r w:rsidR="00AC2140">
        <w:rPr>
          <w:i w:val="0"/>
          <w:iCs w:val="0"/>
          <w:color w:val="auto"/>
          <w:sz w:val="22"/>
          <w:szCs w:val="22"/>
        </w:rPr>
        <w:t xml:space="preserve"> </w:t>
      </w:r>
      <w:r w:rsidR="00A34893">
        <w:rPr>
          <w:b/>
          <w:bCs/>
          <w:i w:val="0"/>
          <w:iCs w:val="0"/>
          <w:color w:val="auto"/>
          <w:sz w:val="22"/>
          <w:szCs w:val="22"/>
        </w:rPr>
        <w:t xml:space="preserve">f) </w:t>
      </w:r>
      <w:r w:rsidR="00230DB6">
        <w:rPr>
          <w:i w:val="0"/>
          <w:iCs w:val="0"/>
          <w:color w:val="auto"/>
          <w:sz w:val="22"/>
          <w:szCs w:val="22"/>
        </w:rPr>
        <w:t xml:space="preserve">Example microarray data for technical replicates of a single protein (ADT14) with the </w:t>
      </w:r>
      <w:proofErr w:type="gramStart"/>
      <w:r w:rsidR="00230DB6">
        <w:rPr>
          <w:i w:val="0"/>
          <w:iCs w:val="0"/>
          <w:color w:val="auto"/>
          <w:sz w:val="22"/>
          <w:szCs w:val="22"/>
        </w:rPr>
        <w:t>2</w:t>
      </w:r>
      <w:r w:rsidR="00230DB6">
        <w:rPr>
          <w:i w:val="0"/>
          <w:iCs w:val="0"/>
          <w:color w:val="auto"/>
          <w:sz w:val="22"/>
          <w:szCs w:val="22"/>
          <w:vertAlign w:val="superscript"/>
        </w:rPr>
        <w:t xml:space="preserve">12 </w:t>
      </w:r>
      <w:r w:rsidR="00230DB6">
        <w:rPr>
          <w:i w:val="0"/>
          <w:iCs w:val="0"/>
          <w:color w:val="auto"/>
          <w:sz w:val="22"/>
          <w:szCs w:val="22"/>
        </w:rPr>
        <w:t>signal</w:t>
      </w:r>
      <w:proofErr w:type="gramEnd"/>
      <w:r w:rsidR="00230DB6">
        <w:rPr>
          <w:i w:val="0"/>
          <w:iCs w:val="0"/>
          <w:color w:val="auto"/>
          <w:sz w:val="22"/>
          <w:szCs w:val="22"/>
        </w:rPr>
        <w:t xml:space="preserve"> threshold indicated by the dashed line. Positive calls are marked in red. In yellow is a negative call that did not meet the sliding window criterion.</w:t>
      </w:r>
    </w:p>
    <w:p w14:paraId="10834A91" w14:textId="27C2B847" w:rsidR="005B0350" w:rsidRDefault="00710B2D" w:rsidP="00B66C25">
      <w:r>
        <w:rPr>
          <w:i/>
          <w:iCs/>
        </w:rPr>
        <w:br w:type="page"/>
      </w:r>
    </w:p>
    <w:p w14:paraId="2D88BAE0" w14:textId="77777777" w:rsidR="005B0350" w:rsidRDefault="005B0350"/>
    <w:p w14:paraId="7175F75E" w14:textId="3388FDA7" w:rsidR="005B0350" w:rsidRDefault="005B0350" w:rsidP="005B0350">
      <w:pPr>
        <w:spacing w:line="480" w:lineRule="auto"/>
        <w:ind w:firstLine="720"/>
      </w:pPr>
      <w:r>
        <w:t xml:space="preserve">We hypothesized that patients with </w:t>
      </w:r>
      <w:r w:rsidR="00A743B4">
        <w:t>higher disease bu</w:t>
      </w:r>
      <w:r>
        <w:t>rden would recognize more peptides</w:t>
      </w:r>
      <w:r w:rsidR="004920EE">
        <w:t xml:space="preserve"> </w:t>
      </w:r>
      <w:r w:rsidR="00383115">
        <w:t xml:space="preserve">because </w:t>
      </w:r>
      <w:r w:rsidR="002557F4">
        <w:t xml:space="preserve">of increased presentation </w:t>
      </w:r>
      <w:r w:rsidR="00892E6D">
        <w:t xml:space="preserve">of cancer-associated epitopes </w:t>
      </w:r>
      <w:r w:rsidR="004920EE">
        <w:t>[citation]</w:t>
      </w:r>
      <w:r>
        <w:t xml:space="preserve">. To assess this, we needed to define a positive antibody response. </w:t>
      </w:r>
      <w:commentRangeStart w:id="8"/>
      <w:commentRangeStart w:id="9"/>
      <w:r>
        <w:t>We considered probes with fluorescence intensity of at least 2</w:t>
      </w:r>
      <w:r>
        <w:rPr>
          <w:vertAlign w:val="superscript"/>
        </w:rPr>
        <w:t>12</w:t>
      </w:r>
      <w:r w:rsidR="008104B6">
        <w:t xml:space="preserve"> </w:t>
      </w:r>
      <w:r>
        <w:t>and a sliding window p value less than 0.05</w:t>
      </w:r>
      <w:r w:rsidR="00F30269">
        <w:fldChar w:fldCharType="begin"/>
      </w:r>
      <w:r w:rsidR="00F30269">
        <w:instrText xml:space="preserve"> ADDIN ZOTERO_ITEM CSL_CITATION {"citationID":"RuWp25Wp","properties":{"formattedCitation":"\\super 4\\nosupersub{}","plainCitation":"4","noteIndex":0},"citationItems":[{"id":981,"uris":["http://zotero.org/users/5058535/items/YBYGYE6J"],"uri":["http://zotero.org/users/5058535/items/YBYGYE6J"],"itemData":{"id":981,"type":"article-journal","abstract":"Objective Autoantibodies against citrullinated proteins are found in 64–89% of rheumatoid arthritis (RA) patients, with 88–99% specificity. This study was undertaken to create an unbiased, comprehensive profile of serum antibodies against the human proteome, including the citrullinome and the homocitrullinome, in RA patients, using a high-density peptide array. Methods Our high-density peptide array, consisting of &gt;4.6 million peptides, contained the entire annotated human proteome. The 20,246 proteins were represented as overlapping 16-mer peptides. In addition to native peptides, citrullinated and homocitrullinated peptides were included, as substitutions for arginine and lysine, and provided a comprehensive screen against all possible epitopes. Twenty-six serum samples (from 8 controls and 18 RA patients) were profiled on the high-density peptide array. Using RA-specific epitopes, we constructed an 8-epitope diagnostic biomarker on a Gyrolab xPlore instrument with a cohort of 92 serum samples (from 29 controls and 63 RA patients). The diagnostic biomarker was further validated with an independent cohort of 181 serum samples (from 54 controls and 127 RA patients). Results In the initial cohort the diagnostic performance of the 8-epitope biomarker yielded 96.6% specificity and 92.1% sensitivity. The overall diagnostic performance in the validation cohort was 94.4% specificity and 85% sensitivity. In both cohorts, the performance of the 8-epitope diagnostic biomarker compared favorably against the Abnova cyclic citrullinated peptide 2 (CCP2) assay. Using data from the peptide array, we identified novel RA-specific epitopes and formed the basis of a new RA diagnostic assay. Conclusion Comprehensive antibody profiling using a high-density peptide array not only identified novel RA-specific epitopes but also allowed us to construct a novel diagnostic biomarker that is as specific as and more sensitive than the Abnova CCP2 assay.","container-title":"Arthritis &amp; Rheumatology","DOI":"10.1002/art.41089","ISSN":"2326-5205","issue":"2","language":"en","page":"242-250","source":"Wiley Online Library","title":"Comprehensive Profiling of the Rheumatoid Arthritis Antibody Repertoire","volume":"72","author":[{"family":"Lo","given":"Ken C."},{"family":"Sullivan","given":"Eric"},{"family":"Bannen","given":"Ryan M."},{"family":"Jin","given":"Huiyan"},{"family":"Rowe","given":"Mark"},{"family":"Li","given":"Hanying"},{"family":"Pinapati","given":"Richard S."},{"family":"Cartwright","given":"Adam J."},{"family":"Tan","given":"John C."},{"family":"Patel","given":"Jigar"},{"family":"Keystone","given":"Edward C."},{"family":"Siminovitch","given":"Katherine A."}],"issued":{"date-parts":[["2020"]]}}}],"schema":"https://github.com/citation-style-language/schema/raw/master/csl-citation.json"} </w:instrText>
      </w:r>
      <w:r w:rsidR="00F30269">
        <w:fldChar w:fldCharType="separate"/>
      </w:r>
      <w:r w:rsidR="00F30269" w:rsidRPr="00F30269">
        <w:rPr>
          <w:rFonts w:ascii="Calibri" w:hAnsi="Calibri" w:cs="Calibri"/>
          <w:szCs w:val="24"/>
          <w:vertAlign w:val="superscript"/>
        </w:rPr>
        <w:t>4</w:t>
      </w:r>
      <w:r w:rsidR="00F30269">
        <w:fldChar w:fldCharType="end"/>
      </w:r>
      <w:r>
        <w:t xml:space="preserve"> in at least 2 of the 3 technical replicates to be positive. </w:t>
      </w:r>
      <w:r w:rsidR="003E6B8F">
        <w:t xml:space="preserve">Two </w:t>
      </w:r>
      <w:r>
        <w:t>example</w:t>
      </w:r>
      <w:r w:rsidR="003E6B8F">
        <w:t>s</w:t>
      </w:r>
      <w:r>
        <w:t xml:space="preserve"> of positive call</w:t>
      </w:r>
      <w:r w:rsidR="003E6B8F">
        <w:t>s</w:t>
      </w:r>
      <w:r>
        <w:t xml:space="preserve"> </w:t>
      </w:r>
      <w:r w:rsidR="003E6B8F">
        <w:t xml:space="preserve">are </w:t>
      </w:r>
      <w:r>
        <w:t xml:space="preserve">shown in Fig 1F. </w:t>
      </w:r>
      <w:commentRangeEnd w:id="8"/>
      <w:r w:rsidR="00936D4D">
        <w:rPr>
          <w:rStyle w:val="CommentReference"/>
        </w:rPr>
        <w:commentReference w:id="8"/>
      </w:r>
      <w:commentRangeEnd w:id="9"/>
      <w:r w:rsidR="00D61598">
        <w:rPr>
          <w:rStyle w:val="CommentReference"/>
        </w:rPr>
        <w:commentReference w:id="9"/>
      </w:r>
      <w:r w:rsidR="00A743B4">
        <w:t xml:space="preserve">We found no correlation between stage of disease and the number of </w:t>
      </w:r>
      <w:r w:rsidR="007908FD">
        <w:t>probes recognized at either the peptide level or the protein level (Fig 2</w:t>
      </w:r>
      <w:r w:rsidR="00795384">
        <w:t>A</w:t>
      </w:r>
      <w:r w:rsidR="007908FD">
        <w:t>, 2</w:t>
      </w:r>
      <w:r w:rsidR="00795384">
        <w:t>B</w:t>
      </w:r>
      <w:r w:rsidR="007908FD">
        <w:t>).</w:t>
      </w:r>
      <w:r w:rsidR="00F47B8F">
        <w:t xml:space="preserve"> We also expected that proteins </w:t>
      </w:r>
      <w:r w:rsidR="003D113D">
        <w:t>that were expressed at higher levels in metastatic prostate cancer would be recognized at greater levels in patients with metastatic prostate c</w:t>
      </w:r>
      <w:bookmarkStart w:id="10" w:name="_GoBack"/>
      <w:bookmarkEnd w:id="10"/>
      <w:r w:rsidR="003D113D">
        <w:t>ancer</w:t>
      </w:r>
      <w:r w:rsidR="00140BA1">
        <w:t xml:space="preserve"> and that this correlation would not be present in normal controls. </w:t>
      </w:r>
      <w:r w:rsidR="006A6D9B">
        <w:t>We observed no such correlation in any stage of disease (Fig 1C).</w:t>
      </w:r>
      <w:r w:rsidR="00807D54">
        <w:t xml:space="preserve"> There is a substantial amount of heterogeneity in antibody responses </w:t>
      </w:r>
      <w:r w:rsidR="005655E6">
        <w:t>among</w:t>
      </w:r>
      <w:r w:rsidR="00807D54">
        <w:t xml:space="preserve"> patients, which appears</w:t>
      </w:r>
      <w:r w:rsidR="006D4769">
        <w:t xml:space="preserve"> to dominate over any potential trends at the stage level. </w:t>
      </w:r>
      <w:r w:rsidR="00B81D42">
        <w:t>For instance, the number of</w:t>
      </w:r>
      <w:r w:rsidR="001F515C">
        <w:t xml:space="preserve"> proteins</w:t>
      </w:r>
      <w:r w:rsidR="00B81D42">
        <w:t xml:space="preserve"> recognized by normal controls </w:t>
      </w:r>
      <w:r w:rsidR="000123B3">
        <w:t xml:space="preserve">ranged from 189 to </w:t>
      </w:r>
      <w:commentRangeStart w:id="11"/>
      <w:commentRangeStart w:id="12"/>
      <w:r w:rsidR="000123B3">
        <w:t>924</w:t>
      </w:r>
      <w:commentRangeEnd w:id="11"/>
      <w:r w:rsidR="00F12FEB">
        <w:rPr>
          <w:rStyle w:val="CommentReference"/>
        </w:rPr>
        <w:commentReference w:id="11"/>
      </w:r>
      <w:commentRangeEnd w:id="12"/>
      <w:r w:rsidR="005655E6">
        <w:rPr>
          <w:rStyle w:val="CommentReference"/>
        </w:rPr>
        <w:commentReference w:id="12"/>
      </w:r>
      <w:r w:rsidR="000123B3">
        <w:t>.</w:t>
      </w:r>
      <w:r w:rsidR="00F12FEB">
        <w:t xml:space="preserve"> </w:t>
      </w:r>
    </w:p>
    <w:p w14:paraId="626DFEC4" w14:textId="17D04F8E" w:rsidR="00E31BE5" w:rsidRPr="00D76F47" w:rsidRDefault="00E31BE5">
      <w:r>
        <w:br w:type="page"/>
      </w:r>
    </w:p>
    <w:p w14:paraId="44822B36" w14:textId="77777777" w:rsidR="00B5463E" w:rsidRDefault="00B5463E" w:rsidP="00B5463E">
      <w:pPr>
        <w:pStyle w:val="Caption"/>
        <w:keepNext/>
      </w:pPr>
    </w:p>
    <w:p w14:paraId="4C85606D" w14:textId="2F3ECB74" w:rsidR="00E31BE5" w:rsidRDefault="00D0784D" w:rsidP="00B5463E">
      <w:pPr>
        <w:pStyle w:val="Caption"/>
        <w:rPr>
          <w:b/>
          <w:bCs/>
          <w:i w:val="0"/>
          <w:iCs w:val="0"/>
          <w:color w:val="auto"/>
          <w:sz w:val="22"/>
          <w:szCs w:val="22"/>
        </w:rPr>
      </w:pPr>
      <w:r>
        <w:rPr>
          <w:noProof/>
        </w:rPr>
        <w:drawing>
          <wp:inline distT="0" distB="0" distL="0" distR="0" wp14:anchorId="5C9E5DFB" wp14:editId="0EC178AA">
            <wp:extent cx="5934075" cy="5391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5391150"/>
                    </a:xfrm>
                    <a:prstGeom prst="rect">
                      <a:avLst/>
                    </a:prstGeom>
                    <a:noFill/>
                    <a:ln>
                      <a:noFill/>
                    </a:ln>
                  </pic:spPr>
                </pic:pic>
              </a:graphicData>
            </a:graphic>
          </wp:inline>
        </w:drawing>
      </w:r>
    </w:p>
    <w:p w14:paraId="377AA414" w14:textId="0CD22B1A" w:rsidR="00E81ED8" w:rsidRDefault="00B5463E" w:rsidP="00B5463E">
      <w:pPr>
        <w:pStyle w:val="Caption"/>
        <w:rPr>
          <w:i w:val="0"/>
          <w:iCs w:val="0"/>
          <w:color w:val="auto"/>
          <w:sz w:val="22"/>
          <w:szCs w:val="22"/>
        </w:rPr>
      </w:pPr>
      <w:r w:rsidRPr="00B5463E">
        <w:rPr>
          <w:b/>
          <w:bCs/>
          <w:i w:val="0"/>
          <w:iCs w:val="0"/>
          <w:color w:val="auto"/>
          <w:sz w:val="22"/>
          <w:szCs w:val="22"/>
        </w:rPr>
        <w:t xml:space="preserve">Figure </w:t>
      </w:r>
      <w:r w:rsidRPr="00B5463E">
        <w:rPr>
          <w:b/>
          <w:bCs/>
          <w:i w:val="0"/>
          <w:iCs w:val="0"/>
          <w:color w:val="auto"/>
          <w:sz w:val="22"/>
          <w:szCs w:val="22"/>
        </w:rPr>
        <w:fldChar w:fldCharType="begin"/>
      </w:r>
      <w:r w:rsidRPr="00B5463E">
        <w:rPr>
          <w:b/>
          <w:bCs/>
          <w:i w:val="0"/>
          <w:iCs w:val="0"/>
          <w:color w:val="auto"/>
          <w:sz w:val="22"/>
          <w:szCs w:val="22"/>
        </w:rPr>
        <w:instrText xml:space="preserve"> SEQ Figure \* ARABIC </w:instrText>
      </w:r>
      <w:r w:rsidRPr="00B5463E">
        <w:rPr>
          <w:b/>
          <w:bCs/>
          <w:i w:val="0"/>
          <w:iCs w:val="0"/>
          <w:color w:val="auto"/>
          <w:sz w:val="22"/>
          <w:szCs w:val="22"/>
        </w:rPr>
        <w:fldChar w:fldCharType="separate"/>
      </w:r>
      <w:r w:rsidR="00ED5C26">
        <w:rPr>
          <w:b/>
          <w:bCs/>
          <w:i w:val="0"/>
          <w:iCs w:val="0"/>
          <w:noProof/>
          <w:color w:val="auto"/>
          <w:sz w:val="22"/>
          <w:szCs w:val="22"/>
        </w:rPr>
        <w:t>2</w:t>
      </w:r>
      <w:r w:rsidRPr="00B5463E">
        <w:rPr>
          <w:b/>
          <w:bCs/>
          <w:i w:val="0"/>
          <w:iCs w:val="0"/>
          <w:color w:val="auto"/>
          <w:sz w:val="22"/>
          <w:szCs w:val="22"/>
        </w:rPr>
        <w:fldChar w:fldCharType="end"/>
      </w:r>
      <w:r w:rsidRPr="00B5463E">
        <w:rPr>
          <w:i w:val="0"/>
          <w:iCs w:val="0"/>
          <w:color w:val="auto"/>
          <w:sz w:val="22"/>
          <w:szCs w:val="22"/>
        </w:rPr>
        <w:t>. Frequency of protein</w:t>
      </w:r>
      <w:r w:rsidR="00BB1ABB">
        <w:rPr>
          <w:i w:val="0"/>
          <w:iCs w:val="0"/>
          <w:color w:val="auto"/>
          <w:sz w:val="22"/>
          <w:szCs w:val="22"/>
        </w:rPr>
        <w:t xml:space="preserve"> recognition</w:t>
      </w:r>
      <w:r w:rsidRPr="00B5463E">
        <w:rPr>
          <w:i w:val="0"/>
          <w:iCs w:val="0"/>
          <w:color w:val="auto"/>
          <w:sz w:val="22"/>
          <w:szCs w:val="22"/>
        </w:rPr>
        <w:t xml:space="preserve"> does not correlate with stage of disease or expression level of each protein in prostate cancer.</w:t>
      </w:r>
      <w:r w:rsidR="006906E1">
        <w:rPr>
          <w:i w:val="0"/>
          <w:iCs w:val="0"/>
          <w:color w:val="auto"/>
          <w:sz w:val="22"/>
          <w:szCs w:val="22"/>
        </w:rPr>
        <w:t xml:space="preserve"> </w:t>
      </w:r>
      <w:r w:rsidR="00C85F82">
        <w:rPr>
          <w:i w:val="0"/>
          <w:iCs w:val="0"/>
          <w:color w:val="auto"/>
          <w:sz w:val="22"/>
          <w:szCs w:val="22"/>
        </w:rPr>
        <w:t xml:space="preserve">The number of </w:t>
      </w:r>
      <w:r>
        <w:rPr>
          <w:b/>
          <w:bCs/>
          <w:i w:val="0"/>
          <w:iCs w:val="0"/>
          <w:color w:val="auto"/>
          <w:sz w:val="22"/>
          <w:szCs w:val="22"/>
        </w:rPr>
        <w:t>a)</w:t>
      </w:r>
      <w:r w:rsidR="00C85F82">
        <w:rPr>
          <w:b/>
          <w:bCs/>
          <w:i w:val="0"/>
          <w:iCs w:val="0"/>
          <w:color w:val="auto"/>
          <w:sz w:val="22"/>
          <w:szCs w:val="22"/>
        </w:rPr>
        <w:t xml:space="preserve"> </w:t>
      </w:r>
      <w:r w:rsidR="00C85F82">
        <w:rPr>
          <w:i w:val="0"/>
          <w:iCs w:val="0"/>
          <w:color w:val="auto"/>
          <w:sz w:val="22"/>
          <w:szCs w:val="22"/>
        </w:rPr>
        <w:t xml:space="preserve">peptides </w:t>
      </w:r>
      <w:r w:rsidR="000874A2">
        <w:rPr>
          <w:i w:val="0"/>
          <w:iCs w:val="0"/>
          <w:color w:val="auto"/>
          <w:sz w:val="22"/>
          <w:szCs w:val="22"/>
        </w:rPr>
        <w:t>and</w:t>
      </w:r>
      <w:r w:rsidR="00C85F82">
        <w:rPr>
          <w:i w:val="0"/>
          <w:iCs w:val="0"/>
          <w:color w:val="auto"/>
          <w:sz w:val="22"/>
          <w:szCs w:val="22"/>
        </w:rPr>
        <w:t xml:space="preserve"> </w:t>
      </w:r>
      <w:r w:rsidR="00C85F82">
        <w:rPr>
          <w:b/>
          <w:bCs/>
          <w:i w:val="0"/>
          <w:iCs w:val="0"/>
          <w:color w:val="auto"/>
          <w:sz w:val="22"/>
          <w:szCs w:val="22"/>
        </w:rPr>
        <w:t>b)</w:t>
      </w:r>
      <w:r w:rsidR="00C85F82">
        <w:rPr>
          <w:i w:val="0"/>
          <w:iCs w:val="0"/>
          <w:color w:val="auto"/>
          <w:sz w:val="22"/>
          <w:szCs w:val="22"/>
        </w:rPr>
        <w:t xml:space="preserve"> proteins recognized by each patient</w:t>
      </w:r>
      <w:r w:rsidR="00222A79">
        <w:rPr>
          <w:i w:val="0"/>
          <w:iCs w:val="0"/>
          <w:color w:val="auto"/>
          <w:sz w:val="22"/>
          <w:szCs w:val="22"/>
        </w:rPr>
        <w:t>,</w:t>
      </w:r>
      <w:r w:rsidR="007469B9">
        <w:rPr>
          <w:i w:val="0"/>
          <w:iCs w:val="0"/>
          <w:color w:val="auto"/>
          <w:sz w:val="22"/>
          <w:szCs w:val="22"/>
        </w:rPr>
        <w:t xml:space="preserve"> categorized</w:t>
      </w:r>
      <w:r w:rsidR="00222A79">
        <w:rPr>
          <w:i w:val="0"/>
          <w:iCs w:val="0"/>
          <w:color w:val="auto"/>
          <w:sz w:val="22"/>
          <w:szCs w:val="22"/>
        </w:rPr>
        <w:t xml:space="preserve"> by </w:t>
      </w:r>
      <w:r w:rsidR="00C85F82">
        <w:rPr>
          <w:i w:val="0"/>
          <w:iCs w:val="0"/>
          <w:color w:val="auto"/>
          <w:sz w:val="22"/>
          <w:szCs w:val="22"/>
        </w:rPr>
        <w:t>stage of disease.</w:t>
      </w:r>
      <w:r w:rsidR="00702472">
        <w:rPr>
          <w:i w:val="0"/>
          <w:iCs w:val="0"/>
          <w:color w:val="auto"/>
          <w:sz w:val="22"/>
          <w:szCs w:val="22"/>
        </w:rPr>
        <w:t xml:space="preserve"> </w:t>
      </w:r>
      <w:r w:rsidR="00702472">
        <w:rPr>
          <w:b/>
          <w:bCs/>
          <w:i w:val="0"/>
          <w:iCs w:val="0"/>
          <w:color w:val="auto"/>
          <w:sz w:val="22"/>
          <w:szCs w:val="22"/>
        </w:rPr>
        <w:t>c)</w:t>
      </w:r>
      <w:r w:rsidR="00702472">
        <w:rPr>
          <w:i w:val="0"/>
          <w:iCs w:val="0"/>
          <w:color w:val="auto"/>
          <w:sz w:val="22"/>
          <w:szCs w:val="22"/>
        </w:rPr>
        <w:t xml:space="preserve"> Scatterplot of the expression level of each protein as measured by RNA-seq compared to the percent of patients recognizing </w:t>
      </w:r>
      <w:r w:rsidR="00B37188">
        <w:rPr>
          <w:i w:val="0"/>
          <w:iCs w:val="0"/>
          <w:color w:val="auto"/>
          <w:sz w:val="22"/>
          <w:szCs w:val="22"/>
        </w:rPr>
        <w:t xml:space="preserve">the </w:t>
      </w:r>
      <w:r w:rsidR="00702472">
        <w:rPr>
          <w:i w:val="0"/>
          <w:iCs w:val="0"/>
          <w:color w:val="auto"/>
          <w:sz w:val="22"/>
          <w:szCs w:val="22"/>
        </w:rPr>
        <w:t>protein,</w:t>
      </w:r>
      <w:r w:rsidR="00056BA7">
        <w:rPr>
          <w:i w:val="0"/>
          <w:iCs w:val="0"/>
          <w:color w:val="auto"/>
          <w:sz w:val="22"/>
          <w:szCs w:val="22"/>
        </w:rPr>
        <w:t xml:space="preserve"> categorized</w:t>
      </w:r>
      <w:r w:rsidR="00702472">
        <w:rPr>
          <w:i w:val="0"/>
          <w:iCs w:val="0"/>
          <w:color w:val="auto"/>
          <w:sz w:val="22"/>
          <w:szCs w:val="22"/>
        </w:rPr>
        <w:t xml:space="preserve"> by stage of disease. The blue line represents a</w:t>
      </w:r>
      <w:r w:rsidR="00587723">
        <w:rPr>
          <w:i w:val="0"/>
          <w:iCs w:val="0"/>
          <w:color w:val="auto"/>
          <w:sz w:val="22"/>
          <w:szCs w:val="22"/>
        </w:rPr>
        <w:t xml:space="preserve"> linear </w:t>
      </w:r>
      <w:r w:rsidR="00723DCE">
        <w:rPr>
          <w:i w:val="0"/>
          <w:iCs w:val="0"/>
          <w:color w:val="auto"/>
          <w:sz w:val="22"/>
          <w:szCs w:val="22"/>
        </w:rPr>
        <w:t xml:space="preserve">best </w:t>
      </w:r>
      <w:r w:rsidR="00587723">
        <w:rPr>
          <w:i w:val="0"/>
          <w:iCs w:val="0"/>
          <w:color w:val="auto"/>
          <w:sz w:val="22"/>
          <w:szCs w:val="22"/>
        </w:rPr>
        <w:t xml:space="preserve">fit. </w:t>
      </w:r>
    </w:p>
    <w:p w14:paraId="007FBCB3" w14:textId="3F76CC0F" w:rsidR="00B52728" w:rsidRDefault="00B52728" w:rsidP="00B52728"/>
    <w:p w14:paraId="655AC084" w14:textId="77777777" w:rsidR="00334A65" w:rsidRDefault="00B52728">
      <w:r>
        <w:br w:type="page"/>
      </w:r>
    </w:p>
    <w:p w14:paraId="62F91CF1" w14:textId="06ADA628" w:rsidR="00A34893" w:rsidRPr="00000F5A" w:rsidRDefault="00066D95" w:rsidP="006C5250">
      <w:pPr>
        <w:spacing w:line="480" w:lineRule="auto"/>
      </w:pPr>
      <w:r>
        <w:rPr>
          <w:b/>
          <w:bCs/>
        </w:rPr>
        <w:lastRenderedPageBreak/>
        <w:tab/>
      </w:r>
      <w:commentRangeStart w:id="13"/>
      <w:commentRangeStart w:id="14"/>
      <w:r>
        <w:t xml:space="preserve">Having established that </w:t>
      </w:r>
      <w:r w:rsidR="00084FEE">
        <w:t>the</w:t>
      </w:r>
      <w:r w:rsidR="00CF42CC">
        <w:t xml:space="preserve">re was a large diversity in </w:t>
      </w:r>
      <w:r w:rsidR="00084FEE">
        <w:t>antibody responses among our patients</w:t>
      </w:r>
      <w:commentRangeEnd w:id="13"/>
      <w:r w:rsidR="005655E6">
        <w:rPr>
          <w:rStyle w:val="CommentReference"/>
        </w:rPr>
        <w:commentReference w:id="13"/>
      </w:r>
      <w:commentRangeEnd w:id="14"/>
      <w:r w:rsidR="00084FEE">
        <w:rPr>
          <w:rStyle w:val="CommentReference"/>
        </w:rPr>
        <w:commentReference w:id="14"/>
      </w:r>
      <w:r>
        <w:t>, we examined whether there were</w:t>
      </w:r>
      <w:r w:rsidR="00B66C25">
        <w:t xml:space="preserve"> any broad trends in </w:t>
      </w:r>
      <w:r w:rsidR="006745B0">
        <w:t xml:space="preserve">the </w:t>
      </w:r>
      <w:r w:rsidR="00B66C25">
        <w:t>types of proteins that were recognized</w:t>
      </w:r>
      <w:r>
        <w:t>.</w:t>
      </w:r>
      <w:r w:rsidR="00F14864">
        <w:t xml:space="preserve"> </w:t>
      </w:r>
      <w:r w:rsidR="00545C23">
        <w:t xml:space="preserve">Nearly all proteins were recognized by at least patient. </w:t>
      </w:r>
      <w:r w:rsidR="00420F97">
        <w:t xml:space="preserve">Conversely, there were no proteins that were recognized by all patients. </w:t>
      </w:r>
      <w:r w:rsidR="005A7161">
        <w:t xml:space="preserve">Most proteins were recognized by both </w:t>
      </w:r>
      <w:proofErr w:type="spellStart"/>
      <w:r w:rsidR="005A7161">
        <w:t>normal</w:t>
      </w:r>
      <w:r w:rsidR="00BF6173">
        <w:t>s</w:t>
      </w:r>
      <w:proofErr w:type="spellEnd"/>
      <w:r w:rsidR="00BF6173">
        <w:t xml:space="preserve"> </w:t>
      </w:r>
      <w:r w:rsidR="005A7161">
        <w:t>and cancer patients</w:t>
      </w:r>
      <w:r w:rsidR="00545C23">
        <w:t xml:space="preserve"> (Fig 3</w:t>
      </w:r>
      <w:r w:rsidR="00B54012">
        <w:t>A</w:t>
      </w:r>
      <w:r w:rsidR="00545C23">
        <w:t>)</w:t>
      </w:r>
      <w:r w:rsidR="005A7161">
        <w:t xml:space="preserve">. </w:t>
      </w:r>
      <w:r w:rsidR="0023375F">
        <w:t xml:space="preserve">Contrary to our expectations, the majority of </w:t>
      </w:r>
      <w:proofErr w:type="spellStart"/>
      <w:r w:rsidR="0023375F">
        <w:t>lncRNAs</w:t>
      </w:r>
      <w:proofErr w:type="spellEnd"/>
      <w:r w:rsidR="0023375F">
        <w:t xml:space="preserve"> were recognized by at least one patient. </w:t>
      </w:r>
      <w:r w:rsidR="00BF6173">
        <w:t xml:space="preserve">We identified </w:t>
      </w:r>
      <w:r w:rsidR="002407F1">
        <w:t xml:space="preserve">22 </w:t>
      </w:r>
      <w:r w:rsidR="00BF6173">
        <w:t xml:space="preserve">proteins that were recognized by at least 90% of normal controls </w:t>
      </w:r>
      <w:r w:rsidR="00B34AA5">
        <w:t>(</w:t>
      </w:r>
      <w:commentRangeStart w:id="15"/>
      <w:r w:rsidR="00B34AA5">
        <w:t xml:space="preserve">Normal </w:t>
      </w:r>
      <w:r w:rsidR="00C755CB">
        <w:t>P</w:t>
      </w:r>
      <w:r w:rsidR="00B34AA5">
        <w:t>roteins</w:t>
      </w:r>
      <w:commentRangeEnd w:id="15"/>
      <w:r w:rsidR="0052327F">
        <w:rPr>
          <w:rStyle w:val="CommentReference"/>
        </w:rPr>
        <w:commentReference w:id="15"/>
      </w:r>
      <w:r w:rsidR="00F93657">
        <w:t>, Supplementary Table 2</w:t>
      </w:r>
      <w:r w:rsidR="00B34AA5">
        <w:t>)</w:t>
      </w:r>
      <w:r w:rsidR="00697CCA">
        <w:t xml:space="preserve">, </w:t>
      </w:r>
      <w:commentRangeStart w:id="16"/>
      <w:commentRangeStart w:id="17"/>
      <w:r w:rsidR="00697CCA">
        <w:t>hypothesizing that most of the</w:t>
      </w:r>
      <w:r w:rsidR="00726364">
        <w:t>se</w:t>
      </w:r>
      <w:r w:rsidR="00697CCA">
        <w:t xml:space="preserve"> heavily recognized proteins would be cytoplasmic or associated with the plasma membrane</w:t>
      </w:r>
      <w:commentRangeEnd w:id="16"/>
      <w:r w:rsidR="0044544C">
        <w:rPr>
          <w:rStyle w:val="CommentReference"/>
        </w:rPr>
        <w:commentReference w:id="16"/>
      </w:r>
      <w:commentRangeEnd w:id="17"/>
      <w:r w:rsidR="00084FEE">
        <w:rPr>
          <w:rStyle w:val="CommentReference"/>
        </w:rPr>
        <w:commentReference w:id="17"/>
      </w:r>
      <w:r w:rsidR="00697CCA">
        <w:t>. We found</w:t>
      </w:r>
      <w:r w:rsidR="00C55CD6">
        <w:t xml:space="preserve"> that m</w:t>
      </w:r>
      <w:r w:rsidR="00246899">
        <w:t>any</w:t>
      </w:r>
      <w:r w:rsidR="00C55CD6">
        <w:t xml:space="preserve"> of </w:t>
      </w:r>
      <w:r w:rsidR="00697CCA">
        <w:t xml:space="preserve">these </w:t>
      </w:r>
      <w:r w:rsidR="00B54012">
        <w:t>N</w:t>
      </w:r>
      <w:r w:rsidR="00697CCA">
        <w:t xml:space="preserve">ormal </w:t>
      </w:r>
      <w:r w:rsidR="00B54012">
        <w:t>P</w:t>
      </w:r>
      <w:r w:rsidR="00697CCA">
        <w:t xml:space="preserve">roteins </w:t>
      </w:r>
      <w:r w:rsidR="00C55CD6">
        <w:t xml:space="preserve">were </w:t>
      </w:r>
      <w:r w:rsidR="00404C38">
        <w:t xml:space="preserve">actually </w:t>
      </w:r>
      <w:r w:rsidR="00246899">
        <w:t xml:space="preserve">associated with the </w:t>
      </w:r>
      <w:proofErr w:type="gramStart"/>
      <w:r w:rsidR="00246899">
        <w:t>nucleus, but</w:t>
      </w:r>
      <w:proofErr w:type="gramEnd"/>
      <w:r w:rsidR="00246899">
        <w:t xml:space="preserve"> found </w:t>
      </w:r>
      <w:r w:rsidR="00C55CD6">
        <w:t xml:space="preserve">no specific </w:t>
      </w:r>
      <w:r w:rsidR="00246899">
        <w:t xml:space="preserve">features that were </w:t>
      </w:r>
      <w:r w:rsidR="00C55CD6">
        <w:t>enriched via gene ontology analysis</w:t>
      </w:r>
      <w:r w:rsidR="002F3014">
        <w:t xml:space="preserve"> (Fig 3B). </w:t>
      </w:r>
      <w:r w:rsidR="00590F25">
        <w:t>T</w:t>
      </w:r>
      <w:r w:rsidR="00FB5BBB">
        <w:t xml:space="preserve">hese </w:t>
      </w:r>
      <w:r w:rsidR="00C755CB">
        <w:t xml:space="preserve">Normal Proteins </w:t>
      </w:r>
      <w:r w:rsidR="00FB5BBB">
        <w:t xml:space="preserve">were also recognized at high levels by patients with each stage of cancer (Fig 3C). </w:t>
      </w:r>
      <w:r w:rsidR="00084FEE">
        <w:t xml:space="preserve">As expected, </w:t>
      </w:r>
      <w:proofErr w:type="gramStart"/>
      <w:r w:rsidR="00084FEE">
        <w:t>the majority of</w:t>
      </w:r>
      <w:proofErr w:type="gramEnd"/>
      <w:r w:rsidR="00084FEE">
        <w:t xml:space="preserve"> the proteins that were never recognized were ORFs from </w:t>
      </w:r>
      <w:proofErr w:type="spellStart"/>
      <w:r w:rsidR="00084FEE">
        <w:t>lncRNAs</w:t>
      </w:r>
      <w:proofErr w:type="spellEnd"/>
      <w:r w:rsidR="00084FEE">
        <w:t>, as these may not be translated into gene products.</w:t>
      </w:r>
      <w:r w:rsidR="00F05028">
        <w:t xml:space="preserve"> (Fig 3D).  </w:t>
      </w:r>
    </w:p>
    <w:p w14:paraId="0916B9EE" w14:textId="6EC728D9" w:rsidR="00D76F47" w:rsidRDefault="00D0784D" w:rsidP="00334A65">
      <w:pPr>
        <w:rPr>
          <w:b/>
          <w:bCs/>
        </w:rPr>
      </w:pPr>
      <w:r>
        <w:rPr>
          <w:b/>
          <w:bCs/>
          <w:noProof/>
        </w:rPr>
        <w:lastRenderedPageBreak/>
        <w:drawing>
          <wp:inline distT="0" distB="0" distL="0" distR="0" wp14:anchorId="77404EC8" wp14:editId="09BE90D6">
            <wp:extent cx="5943600" cy="6600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6600825"/>
                    </a:xfrm>
                    <a:prstGeom prst="rect">
                      <a:avLst/>
                    </a:prstGeom>
                    <a:noFill/>
                    <a:ln>
                      <a:noFill/>
                    </a:ln>
                  </pic:spPr>
                </pic:pic>
              </a:graphicData>
            </a:graphic>
          </wp:inline>
        </w:drawing>
      </w:r>
    </w:p>
    <w:p w14:paraId="5D92DD9D" w14:textId="78A004CB" w:rsidR="00B673EA" w:rsidRDefault="00770BFF" w:rsidP="00334A65">
      <w:r w:rsidRPr="00770BFF">
        <w:rPr>
          <w:b/>
          <w:bCs/>
        </w:rPr>
        <w:t xml:space="preserve">Figure </w:t>
      </w:r>
      <w:r w:rsidRPr="00770BFF">
        <w:rPr>
          <w:b/>
          <w:bCs/>
          <w:i/>
          <w:iCs/>
        </w:rPr>
        <w:fldChar w:fldCharType="begin"/>
      </w:r>
      <w:r w:rsidRPr="00770BFF">
        <w:rPr>
          <w:b/>
          <w:bCs/>
        </w:rPr>
        <w:instrText xml:space="preserve"> SEQ Figure \* ARABIC </w:instrText>
      </w:r>
      <w:r w:rsidRPr="00770BFF">
        <w:rPr>
          <w:b/>
          <w:bCs/>
          <w:i/>
          <w:iCs/>
        </w:rPr>
        <w:fldChar w:fldCharType="separate"/>
      </w:r>
      <w:r w:rsidR="00ED5C26">
        <w:rPr>
          <w:b/>
          <w:bCs/>
          <w:noProof/>
        </w:rPr>
        <w:t>3</w:t>
      </w:r>
      <w:r w:rsidRPr="00770BFF">
        <w:rPr>
          <w:b/>
          <w:bCs/>
          <w:i/>
          <w:iCs/>
        </w:rPr>
        <w:fldChar w:fldCharType="end"/>
      </w:r>
      <w:r w:rsidRPr="00770BFF">
        <w:rPr>
          <w:b/>
          <w:bCs/>
        </w:rPr>
        <w:t>.</w:t>
      </w:r>
      <w:r w:rsidR="00AC7551">
        <w:rPr>
          <w:b/>
          <w:bCs/>
        </w:rPr>
        <w:t xml:space="preserve"> </w:t>
      </w:r>
      <w:r w:rsidR="007F4754">
        <w:t>Nearly all proteins are recognized by at least one patient and p</w:t>
      </w:r>
      <w:r w:rsidR="00AC7551">
        <w:t xml:space="preserve">roteins that are recognized by most normal patients are also recognized in all stages of cancer. </w:t>
      </w:r>
      <w:r w:rsidR="00EB0B2C">
        <w:rPr>
          <w:b/>
          <w:bCs/>
        </w:rPr>
        <w:t>a)</w:t>
      </w:r>
      <w:r w:rsidR="00EB0B2C">
        <w:t xml:space="preserve"> Percentage of proteins that are recognized by </w:t>
      </w:r>
      <w:r w:rsidR="00DD448E">
        <w:t>only normal patients (</w:t>
      </w:r>
      <w:r w:rsidR="00DD448E">
        <w:rPr>
          <w:i/>
          <w:iCs/>
        </w:rPr>
        <w:t>Normal-Exclusive</w:t>
      </w:r>
      <w:r w:rsidR="00DD448E" w:rsidRPr="00DD448E">
        <w:t>)</w:t>
      </w:r>
      <w:r w:rsidR="00DD448E">
        <w:t xml:space="preserve">, </w:t>
      </w:r>
      <w:r w:rsidR="00EB0B2C">
        <w:t>at least one normal patient</w:t>
      </w:r>
      <w:r w:rsidR="00815708">
        <w:t xml:space="preserve"> </w:t>
      </w:r>
      <w:r w:rsidR="00DD448E">
        <w:t xml:space="preserve">and one cancer patient </w:t>
      </w:r>
      <w:r w:rsidR="00815708">
        <w:t>(</w:t>
      </w:r>
      <w:r w:rsidR="00815708" w:rsidRPr="009A0307">
        <w:rPr>
          <w:i/>
          <w:iCs/>
        </w:rPr>
        <w:t>Normal</w:t>
      </w:r>
      <w:r w:rsidR="00DD448E">
        <w:rPr>
          <w:i/>
          <w:iCs/>
        </w:rPr>
        <w:t xml:space="preserve"> and Cancer</w:t>
      </w:r>
      <w:r w:rsidR="00815708">
        <w:t>)</w:t>
      </w:r>
      <w:r w:rsidR="00EB0B2C">
        <w:t xml:space="preserve">, percentage of proteins not recognized by any normal patients but recognized </w:t>
      </w:r>
      <w:r w:rsidR="004F437A">
        <w:t>by</w:t>
      </w:r>
      <w:r w:rsidR="00EB0B2C">
        <w:t xml:space="preserve"> at least one cancer patient</w:t>
      </w:r>
      <w:r w:rsidR="00815708">
        <w:t xml:space="preserve"> (</w:t>
      </w:r>
      <w:r w:rsidR="00815708" w:rsidRPr="009A0307">
        <w:rPr>
          <w:i/>
          <w:iCs/>
        </w:rPr>
        <w:t>Cancer</w:t>
      </w:r>
      <w:r w:rsidR="00050E3C">
        <w:rPr>
          <w:i/>
          <w:iCs/>
        </w:rPr>
        <w:t>-Exclusive</w:t>
      </w:r>
      <w:r w:rsidR="00815708">
        <w:t>)</w:t>
      </w:r>
      <w:r w:rsidR="00EB0B2C">
        <w:t>, and percentage not recognized at all</w:t>
      </w:r>
      <w:r w:rsidR="00815708">
        <w:t xml:space="preserve"> (</w:t>
      </w:r>
      <w:r w:rsidR="00815708" w:rsidRPr="009A0307">
        <w:rPr>
          <w:i/>
          <w:iCs/>
        </w:rPr>
        <w:t>Not Recognized</w:t>
      </w:r>
      <w:r w:rsidR="00815708">
        <w:t>)</w:t>
      </w:r>
      <w:r w:rsidR="006B1CD7">
        <w:t>, categorized by subcellular localization</w:t>
      </w:r>
      <w:r w:rsidR="00EB0B2C">
        <w:t xml:space="preserve">. </w:t>
      </w:r>
      <w:r w:rsidR="006B1CD7">
        <w:rPr>
          <w:b/>
          <w:bCs/>
        </w:rPr>
        <w:t>b)</w:t>
      </w:r>
      <w:r w:rsidR="00AB3331">
        <w:rPr>
          <w:b/>
          <w:bCs/>
        </w:rPr>
        <w:t xml:space="preserve"> </w:t>
      </w:r>
      <w:r w:rsidR="00AB3331">
        <w:t xml:space="preserve">Characteristics of proteins that are recognized by at least 90% of normal patients. </w:t>
      </w:r>
      <w:r w:rsidR="00AB3331">
        <w:rPr>
          <w:b/>
          <w:bCs/>
        </w:rPr>
        <w:t>c)</w:t>
      </w:r>
      <w:r w:rsidR="00AB3331">
        <w:t xml:space="preserve"> </w:t>
      </w:r>
      <w:r w:rsidR="00025D6E">
        <w:t xml:space="preserve">Histogram indicating the frequency </w:t>
      </w:r>
      <w:r w:rsidR="006216C4">
        <w:t xml:space="preserve">with which </w:t>
      </w:r>
      <w:r w:rsidR="00AB3331">
        <w:t>protein</w:t>
      </w:r>
      <w:r w:rsidR="009A0307">
        <w:t>s</w:t>
      </w:r>
      <w:r w:rsidR="00AB3331">
        <w:t xml:space="preserve"> from </w:t>
      </w:r>
      <w:r w:rsidR="00AB3331">
        <w:rPr>
          <w:b/>
          <w:bCs/>
        </w:rPr>
        <w:t>b</w:t>
      </w:r>
      <w:r w:rsidR="00AB3331">
        <w:t xml:space="preserve"> </w:t>
      </w:r>
      <w:r w:rsidR="00025D6E">
        <w:t xml:space="preserve">are </w:t>
      </w:r>
      <w:r w:rsidR="00025D6E">
        <w:lastRenderedPageBreak/>
        <w:t xml:space="preserve">recognized </w:t>
      </w:r>
      <w:r w:rsidR="004F437A">
        <w:t xml:space="preserve">by patients with </w:t>
      </w:r>
      <w:r w:rsidR="00AB3331">
        <w:t xml:space="preserve">each stage of cancer. </w:t>
      </w:r>
      <w:r w:rsidR="00AB3331">
        <w:rPr>
          <w:b/>
          <w:bCs/>
        </w:rPr>
        <w:t>d)</w:t>
      </w:r>
      <w:r w:rsidR="00AB3331">
        <w:t xml:space="preserve"> </w:t>
      </w:r>
      <w:r w:rsidR="00202C1C">
        <w:t xml:space="preserve">Characteristics </w:t>
      </w:r>
      <w:r w:rsidR="00AB3331">
        <w:t>of proteins that are never recognized.</w:t>
      </w:r>
    </w:p>
    <w:p w14:paraId="17343B67" w14:textId="77777777" w:rsidR="00B673EA" w:rsidRDefault="00B673EA">
      <w:r>
        <w:br w:type="page"/>
      </w:r>
    </w:p>
    <w:p w14:paraId="6118026F" w14:textId="59A09A44" w:rsidR="00334A65" w:rsidRDefault="00BC43A2" w:rsidP="00BC43A2">
      <w:pPr>
        <w:spacing w:line="480" w:lineRule="auto"/>
        <w:ind w:firstLine="720"/>
      </w:pPr>
      <w:r>
        <w:lastRenderedPageBreak/>
        <w:t xml:space="preserve">We found that there was only one protein (RPS28) that was recognized by a normal patient but not by any cancer </w:t>
      </w:r>
      <w:commentRangeStart w:id="18"/>
      <w:commentRangeStart w:id="19"/>
      <w:r>
        <w:t xml:space="preserve">patients. However, there was a group of 205 proteins that were recognized exclusively in cancer patients </w:t>
      </w:r>
      <w:commentRangeEnd w:id="18"/>
      <w:r w:rsidR="009941FE">
        <w:rPr>
          <w:rStyle w:val="CommentReference"/>
        </w:rPr>
        <w:commentReference w:id="18"/>
      </w:r>
      <w:commentRangeEnd w:id="19"/>
      <w:r w:rsidR="0044544C">
        <w:rPr>
          <w:rStyle w:val="CommentReference"/>
        </w:rPr>
        <w:commentReference w:id="19"/>
      </w:r>
      <w:r>
        <w:t>(cancer-exclusive)</w:t>
      </w:r>
      <w:r w:rsidR="00B67554">
        <w:t xml:space="preserve"> as described in Fig 3A</w:t>
      </w:r>
      <w:r w:rsidR="00385F1D">
        <w:t xml:space="preserve"> and Supplementary Table 3</w:t>
      </w:r>
      <w:r>
        <w:t xml:space="preserve">. </w:t>
      </w:r>
      <w:r w:rsidR="00CD2440">
        <w:t xml:space="preserve">We hypothesized that they would be more highly recognized in patients with later stage </w:t>
      </w:r>
      <w:proofErr w:type="gramStart"/>
      <w:r w:rsidR="00CD2440">
        <w:t>disease, but</w:t>
      </w:r>
      <w:proofErr w:type="gramEnd"/>
      <w:r w:rsidR="00CD2440">
        <w:t xml:space="preserve"> did not observe this correlation (Fig 4A</w:t>
      </w:r>
      <w:r w:rsidR="004F7919">
        <w:t>)</w:t>
      </w:r>
      <w:r w:rsidR="00CD2440">
        <w:t xml:space="preserve">. </w:t>
      </w:r>
      <w:r w:rsidR="006816A0">
        <w:t xml:space="preserve">These cancer-exclusive proteins were significantly enriched for ribosomal and mitochondrial proteins as determined by gene ontology </w:t>
      </w:r>
      <w:r w:rsidR="00820318">
        <w:t xml:space="preserve">(GO) </w:t>
      </w:r>
      <w:r w:rsidR="006816A0">
        <w:t>analysi</w:t>
      </w:r>
      <w:r w:rsidR="00AB5799">
        <w:t xml:space="preserve">s (Fig </w:t>
      </w:r>
      <w:r w:rsidR="00937C70">
        <w:t>4</w:t>
      </w:r>
      <w:r w:rsidR="00AB5799">
        <w:t xml:space="preserve">B). </w:t>
      </w:r>
      <w:r w:rsidR="00123578">
        <w:t xml:space="preserve">Many </w:t>
      </w:r>
      <w:r w:rsidR="008D45F6">
        <w:t xml:space="preserve">of these </w:t>
      </w:r>
      <w:r w:rsidR="00123578">
        <w:t xml:space="preserve">proteins were associated with regulation of translation, nonsense-mediated decay, and protein targeting (Fig 4D). </w:t>
      </w:r>
      <w:r w:rsidR="009926AD">
        <w:t xml:space="preserve">These cancer-exclusive proteins were recognized at varying levels across different stages of disease, with some recognized by up to 40% of patients </w:t>
      </w:r>
      <w:proofErr w:type="gramStart"/>
      <w:r w:rsidR="009926AD">
        <w:t>in a given</w:t>
      </w:r>
      <w:proofErr w:type="gramEnd"/>
      <w:r w:rsidR="009926AD">
        <w:t xml:space="preserve"> stage</w:t>
      </w:r>
      <w:r w:rsidR="00416B99">
        <w:t xml:space="preserve"> (Fig </w:t>
      </w:r>
      <w:r w:rsidR="00937C70">
        <w:t>4</w:t>
      </w:r>
      <w:r w:rsidR="00407FED">
        <w:t>C</w:t>
      </w:r>
      <w:r w:rsidR="00416B99">
        <w:t>).</w:t>
      </w:r>
      <w:r w:rsidR="001C51B1">
        <w:t xml:space="preserve"> </w:t>
      </w:r>
      <w:r w:rsidR="00416B99">
        <w:t xml:space="preserve"> </w:t>
      </w:r>
      <w:r w:rsidR="00846B92">
        <w:t xml:space="preserve">We also examined proteins that </w:t>
      </w:r>
      <w:r w:rsidR="00385F1D">
        <w:t>were either exclusively expressed in patients with castration resistant metastatic disease or were recognized at least two-fold more often in these patients than in patients with other stages of disease (</w:t>
      </w:r>
      <w:commentRangeStart w:id="20"/>
      <w:proofErr w:type="spellStart"/>
      <w:r w:rsidR="00A02FD6">
        <w:t>mCRPC</w:t>
      </w:r>
      <w:proofErr w:type="spellEnd"/>
      <w:r w:rsidR="00A02FD6">
        <w:t>-</w:t>
      </w:r>
      <w:r w:rsidR="00385F1D">
        <w:t>enriched proteins</w:t>
      </w:r>
      <w:commentRangeEnd w:id="20"/>
      <w:r w:rsidR="00E50CC4">
        <w:rPr>
          <w:rStyle w:val="CommentReference"/>
        </w:rPr>
        <w:commentReference w:id="20"/>
      </w:r>
      <w:r w:rsidR="00385F1D">
        <w:t>). We identified 24 of these proteins (Supp</w:t>
      </w:r>
      <w:r w:rsidR="00E04D9A">
        <w:t>lementary</w:t>
      </w:r>
      <w:r w:rsidR="00385F1D">
        <w:t xml:space="preserve"> Table 4). </w:t>
      </w:r>
      <w:r w:rsidR="00DC32F4">
        <w:t xml:space="preserve">Nearly half of these </w:t>
      </w:r>
      <w:r w:rsidR="006D62AC">
        <w:t xml:space="preserve">proteins were mitochondrial, ribosomal, or </w:t>
      </w:r>
      <w:proofErr w:type="spellStart"/>
      <w:r w:rsidR="006D62AC">
        <w:t>lncRNAs</w:t>
      </w:r>
      <w:proofErr w:type="spellEnd"/>
      <w:r w:rsidR="006C0884">
        <w:t xml:space="preserve"> </w:t>
      </w:r>
      <w:r w:rsidR="001C749F">
        <w:t>(Fig 4</w:t>
      </w:r>
      <w:r w:rsidR="00132015">
        <w:t>E</w:t>
      </w:r>
      <w:r w:rsidR="001C749F">
        <w:t>)</w:t>
      </w:r>
      <w:r w:rsidR="006D62AC">
        <w:t xml:space="preserve">. </w:t>
      </w:r>
      <w:r w:rsidR="00B05CC8">
        <w:t xml:space="preserve">No </w:t>
      </w:r>
      <w:r w:rsidR="00CE5317">
        <w:t>g</w:t>
      </w:r>
      <w:r w:rsidR="00C255DD">
        <w:t xml:space="preserve">ene </w:t>
      </w:r>
      <w:r w:rsidR="00CE5317">
        <w:t>o</w:t>
      </w:r>
      <w:r w:rsidR="00C255DD">
        <w:t>ntology</w:t>
      </w:r>
      <w:r w:rsidR="00B05CC8">
        <w:t xml:space="preserve"> terms were significantly enriched</w:t>
      </w:r>
      <w:r w:rsidR="00C255DD">
        <w:t xml:space="preserve"> in this group of proteins</w:t>
      </w:r>
      <w:r w:rsidR="00B05CC8">
        <w:t xml:space="preserve">. </w:t>
      </w:r>
      <w:r w:rsidR="00000F5A">
        <w:br w:type="page"/>
      </w:r>
    </w:p>
    <w:p w14:paraId="1563A2F2" w14:textId="55874173" w:rsidR="00A34893" w:rsidRDefault="004E53DA" w:rsidP="00886FF0">
      <w:pPr>
        <w:keepNext/>
        <w:rPr>
          <w:noProof/>
        </w:rPr>
      </w:pPr>
      <w:r>
        <w:rPr>
          <w:noProof/>
        </w:rPr>
        <w:lastRenderedPageBreak/>
        <w:drawing>
          <wp:inline distT="0" distB="0" distL="0" distR="0" wp14:anchorId="7F813DB3" wp14:editId="7C1F3D80">
            <wp:extent cx="5943600" cy="594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D883953" w14:textId="05159DCD" w:rsidR="006B5665" w:rsidRDefault="00EF689C" w:rsidP="00886FF0">
      <w:pPr>
        <w:keepNext/>
      </w:pPr>
      <w:r w:rsidRPr="00EF689C">
        <w:rPr>
          <w:b/>
          <w:bCs/>
        </w:rPr>
        <w:t xml:space="preserve">Figure </w:t>
      </w:r>
      <w:r w:rsidRPr="00EF689C">
        <w:rPr>
          <w:b/>
          <w:bCs/>
          <w:i/>
          <w:iCs/>
        </w:rPr>
        <w:fldChar w:fldCharType="begin"/>
      </w:r>
      <w:r w:rsidRPr="00EF689C">
        <w:rPr>
          <w:b/>
          <w:bCs/>
        </w:rPr>
        <w:instrText xml:space="preserve"> SEQ Figure \* ARABIC </w:instrText>
      </w:r>
      <w:r w:rsidRPr="00EF689C">
        <w:rPr>
          <w:b/>
          <w:bCs/>
          <w:i/>
          <w:iCs/>
        </w:rPr>
        <w:fldChar w:fldCharType="separate"/>
      </w:r>
      <w:r w:rsidR="00ED5C26">
        <w:rPr>
          <w:b/>
          <w:bCs/>
          <w:noProof/>
        </w:rPr>
        <w:t>4</w:t>
      </w:r>
      <w:r w:rsidRPr="00EF689C">
        <w:rPr>
          <w:b/>
          <w:bCs/>
          <w:i/>
          <w:iCs/>
        </w:rPr>
        <w:fldChar w:fldCharType="end"/>
      </w:r>
      <w:r>
        <w:rPr>
          <w:b/>
          <w:bCs/>
        </w:rPr>
        <w:t>.</w:t>
      </w:r>
      <w:r>
        <w:t xml:space="preserve"> </w:t>
      </w:r>
      <w:r w:rsidR="000B6E47">
        <w:t xml:space="preserve">Patients with castration resistant metastatic disease recognize mitochondrial proteins. </w:t>
      </w:r>
      <w:r w:rsidR="00E95C58">
        <w:rPr>
          <w:b/>
          <w:bCs/>
        </w:rPr>
        <w:t>a)</w:t>
      </w:r>
      <w:r w:rsidR="00E95C58">
        <w:t xml:space="preserve"> The number of cancer</w:t>
      </w:r>
      <w:r w:rsidR="00D4792C">
        <w:t>-exclusive</w:t>
      </w:r>
      <w:r w:rsidR="00E95C58">
        <w:t xml:space="preserve"> proteins that are recognized by patients in each stage. </w:t>
      </w:r>
      <w:r w:rsidR="002A5A68">
        <w:rPr>
          <w:b/>
          <w:bCs/>
        </w:rPr>
        <w:t xml:space="preserve">b) </w:t>
      </w:r>
      <w:r w:rsidR="002A5A68">
        <w:t>G</w:t>
      </w:r>
      <w:r w:rsidR="00AD17FE">
        <w:t>O</w:t>
      </w:r>
      <w:r w:rsidR="002A5A68">
        <w:t xml:space="preserve"> </w:t>
      </w:r>
      <w:r w:rsidR="00827E71">
        <w:t xml:space="preserve">cellular component </w:t>
      </w:r>
      <w:r w:rsidR="002A5A68">
        <w:t>results using cancer</w:t>
      </w:r>
      <w:r w:rsidR="00D4792C">
        <w:t>-exclusive</w:t>
      </w:r>
      <w:r w:rsidR="002A5A68">
        <w:t xml:space="preserve"> proteins as the target set and the full list of proteins on the array as the background set. </w:t>
      </w:r>
      <w:r w:rsidR="002A5A68">
        <w:rPr>
          <w:b/>
          <w:bCs/>
        </w:rPr>
        <w:t>c)</w:t>
      </w:r>
      <w:r w:rsidR="00FA1076">
        <w:rPr>
          <w:b/>
          <w:bCs/>
        </w:rPr>
        <w:t xml:space="preserve"> </w:t>
      </w:r>
      <w:r w:rsidR="00B673EA">
        <w:t xml:space="preserve">Histogram indicating the frequency with which proteins from </w:t>
      </w:r>
      <w:r w:rsidR="00B673EA">
        <w:rPr>
          <w:b/>
          <w:bCs/>
        </w:rPr>
        <w:t>a</w:t>
      </w:r>
      <w:r w:rsidR="00B673EA">
        <w:t xml:space="preserve"> are recognized by patients with each stage of cancer. </w:t>
      </w:r>
      <w:r w:rsidR="00B673EA">
        <w:rPr>
          <w:b/>
          <w:bCs/>
        </w:rPr>
        <w:t xml:space="preserve">d) </w:t>
      </w:r>
      <w:r w:rsidR="00EF5A64">
        <w:t xml:space="preserve">Scatterplot of most significant GO Process terms for the cancer-exclusive proteins. More similar GO terms are grouped together. Color indicates </w:t>
      </w:r>
      <w:r w:rsidR="005D1BE8">
        <w:t xml:space="preserve">the </w:t>
      </w:r>
      <w:r w:rsidR="00EF5A64">
        <w:t>log</w:t>
      </w:r>
      <w:r w:rsidR="00EF5A64" w:rsidRPr="005D1BE8">
        <w:rPr>
          <w:vertAlign w:val="subscript"/>
        </w:rPr>
        <w:t>10</w:t>
      </w:r>
      <w:r w:rsidR="00EF5A64">
        <w:t xml:space="preserve"> of the p value.</w:t>
      </w:r>
      <w:r w:rsidR="005D1BE8">
        <w:t xml:space="preserve"> The size of the bubble is based on the frequency of the GO term in the </w:t>
      </w:r>
      <w:proofErr w:type="spellStart"/>
      <w:r w:rsidR="005D1BE8">
        <w:t>UniProt</w:t>
      </w:r>
      <w:proofErr w:type="spellEnd"/>
      <w:r w:rsidR="005D1BE8">
        <w:t xml:space="preserve"> Database.</w:t>
      </w:r>
      <w:r w:rsidR="00EF5A64">
        <w:t xml:space="preserve"> </w:t>
      </w:r>
      <w:r w:rsidR="00E52ACD">
        <w:rPr>
          <w:b/>
          <w:bCs/>
        </w:rPr>
        <w:t xml:space="preserve">e) </w:t>
      </w:r>
      <w:r w:rsidR="00FA1076">
        <w:t>Characteristics</w:t>
      </w:r>
      <w:r w:rsidR="002A5A68">
        <w:t xml:space="preserve"> of proteins recognized at higher rates by patients with castration resistant metastatic disease (</w:t>
      </w:r>
      <w:proofErr w:type="spellStart"/>
      <w:r w:rsidR="00186D84">
        <w:rPr>
          <w:i/>
          <w:iCs/>
        </w:rPr>
        <w:t>mCRPC</w:t>
      </w:r>
      <w:proofErr w:type="spellEnd"/>
      <w:r w:rsidR="00186D84">
        <w:rPr>
          <w:i/>
          <w:iCs/>
        </w:rPr>
        <w:t>-Enriched</w:t>
      </w:r>
      <w:r w:rsidR="002A5A68">
        <w:t xml:space="preserve">) </w:t>
      </w:r>
      <w:r w:rsidR="002A5A68" w:rsidRPr="002A5A68">
        <w:t>compared</w:t>
      </w:r>
      <w:r w:rsidR="002A5A68">
        <w:t xml:space="preserve"> to </w:t>
      </w:r>
      <w:r w:rsidR="00FA1076">
        <w:t xml:space="preserve">characteristics </w:t>
      </w:r>
      <w:r w:rsidR="002A5A68">
        <w:t>of all proteins on the array (</w:t>
      </w:r>
      <w:r w:rsidR="002A5A68" w:rsidRPr="009C4300">
        <w:rPr>
          <w:i/>
          <w:iCs/>
        </w:rPr>
        <w:t>Overall</w:t>
      </w:r>
      <w:r w:rsidR="002A5A68">
        <w:t xml:space="preserve">). </w:t>
      </w:r>
    </w:p>
    <w:p w14:paraId="4321DF4D" w14:textId="10356B28" w:rsidR="00D0784D" w:rsidRDefault="006B5665" w:rsidP="007070C6">
      <w:pPr>
        <w:spacing w:line="480" w:lineRule="auto"/>
        <w:ind w:firstLine="720"/>
      </w:pPr>
      <w:r>
        <w:br w:type="page"/>
      </w:r>
      <w:r w:rsidR="00ED5C26">
        <w:lastRenderedPageBreak/>
        <w:t xml:space="preserve">There were data available on the overall survival </w:t>
      </w:r>
      <w:r w:rsidR="00C92DE3">
        <w:t xml:space="preserve">of the </w:t>
      </w:r>
      <w:r w:rsidR="00ED5C26">
        <w:t>patients with castration resistant metastatic disease</w:t>
      </w:r>
      <w:r w:rsidR="007070C6">
        <w:t xml:space="preserve">, with a median follow-up of </w:t>
      </w:r>
      <w:r w:rsidR="00520216">
        <w:t>901</w:t>
      </w:r>
      <w:r w:rsidR="004C6E8E">
        <w:t xml:space="preserve"> days</w:t>
      </w:r>
      <w:commentRangeStart w:id="21"/>
      <w:r w:rsidR="00ED5C26">
        <w:t xml:space="preserve">. </w:t>
      </w:r>
      <w:r w:rsidR="00A13E0C">
        <w:t xml:space="preserve">Given mounting evidence that </w:t>
      </w:r>
      <w:proofErr w:type="spellStart"/>
      <w:r w:rsidR="00A13E0C">
        <w:t>lncRNAs</w:t>
      </w:r>
      <w:proofErr w:type="spellEnd"/>
      <w:r w:rsidR="00A13E0C">
        <w:t xml:space="preserve"> play an important role in prostate cancer [citation/more specific statement] and the unexpectedly high level of antibody responses against them observed in this study, we examined whether lncRNA recognition</w:t>
      </w:r>
      <w:r w:rsidR="00F222AD">
        <w:t xml:space="preserve"> was associated with survival.</w:t>
      </w:r>
      <w:r w:rsidR="00F422AD">
        <w:t xml:space="preserve"> </w:t>
      </w:r>
      <w:r w:rsidR="00ED5C26">
        <w:t xml:space="preserve">We observed a correlation between recognition of a greater number of </w:t>
      </w:r>
      <w:proofErr w:type="spellStart"/>
      <w:r w:rsidR="001F16AC">
        <w:t>lncRNAs</w:t>
      </w:r>
      <w:proofErr w:type="spellEnd"/>
      <w:r w:rsidR="001F16AC">
        <w:t xml:space="preserve"> </w:t>
      </w:r>
      <w:r w:rsidR="00ED5C26">
        <w:t>proteins and increased survival (p = 0.0</w:t>
      </w:r>
      <w:r w:rsidR="00A12752">
        <w:t>3</w:t>
      </w:r>
      <w:r w:rsidR="00ED5C26">
        <w:t xml:space="preserve">7, Fig </w:t>
      </w:r>
      <w:r w:rsidR="00DE2A21">
        <w:t>5A</w:t>
      </w:r>
      <w:r w:rsidR="00ED5C26">
        <w:t xml:space="preserve"> and </w:t>
      </w:r>
      <w:r w:rsidR="00DE2A21">
        <w:t>5C</w:t>
      </w:r>
      <w:r w:rsidR="00ED5C26">
        <w:t>).</w:t>
      </w:r>
      <w:r w:rsidR="00E41C00">
        <w:t xml:space="preserve"> There was no</w:t>
      </w:r>
      <w:r w:rsidR="00D21AD5">
        <w:t xml:space="preserve"> association</w:t>
      </w:r>
      <w:r w:rsidR="00E41C00">
        <w:t xml:space="preserve"> between overall number of proteins recognized, number of cancer-exclusive proteins recognized, or </w:t>
      </w:r>
      <w:r w:rsidR="004251FF">
        <w:t xml:space="preserve">number of </w:t>
      </w:r>
      <w:r w:rsidR="00527B97">
        <w:t xml:space="preserve">mitochondrial proteins </w:t>
      </w:r>
      <w:r w:rsidR="00E41C00">
        <w:t>and survival</w:t>
      </w:r>
      <w:r w:rsidR="00420712">
        <w:t xml:space="preserve"> (Fig 5A and B)</w:t>
      </w:r>
      <w:r w:rsidR="00E41C00">
        <w:t xml:space="preserve">. </w:t>
      </w:r>
      <w:r w:rsidR="00D0784D">
        <w:br w:type="page"/>
      </w:r>
      <w:commentRangeEnd w:id="21"/>
      <w:r w:rsidR="0044544C">
        <w:rPr>
          <w:rStyle w:val="CommentReference"/>
        </w:rPr>
        <w:commentReference w:id="21"/>
      </w:r>
    </w:p>
    <w:p w14:paraId="0369BE61" w14:textId="58619263" w:rsidR="00ED5C26" w:rsidRDefault="004E53DA" w:rsidP="00ED5C26">
      <w:pPr>
        <w:keepNext/>
      </w:pPr>
      <w:r>
        <w:rPr>
          <w:noProof/>
        </w:rPr>
        <w:lastRenderedPageBreak/>
        <w:drawing>
          <wp:inline distT="0" distB="0" distL="0" distR="0" wp14:anchorId="4F09460B" wp14:editId="0F26A3AB">
            <wp:extent cx="5934075" cy="3952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3952875"/>
                    </a:xfrm>
                    <a:prstGeom prst="rect">
                      <a:avLst/>
                    </a:prstGeom>
                    <a:noFill/>
                    <a:ln>
                      <a:noFill/>
                    </a:ln>
                  </pic:spPr>
                </pic:pic>
              </a:graphicData>
            </a:graphic>
          </wp:inline>
        </w:drawing>
      </w:r>
    </w:p>
    <w:p w14:paraId="6F4025D3" w14:textId="18615581" w:rsidR="00192AAC" w:rsidRDefault="00ED5C26" w:rsidP="00192AAC">
      <w:pPr>
        <w:keepNext/>
      </w:pPr>
      <w:r w:rsidRPr="00192AAC">
        <w:rPr>
          <w:b/>
          <w:bCs/>
        </w:rPr>
        <w:t xml:space="preserve">Figure </w:t>
      </w:r>
      <w:r w:rsidRPr="00192AAC">
        <w:rPr>
          <w:b/>
          <w:bCs/>
        </w:rPr>
        <w:fldChar w:fldCharType="begin"/>
      </w:r>
      <w:r w:rsidRPr="00192AAC">
        <w:rPr>
          <w:b/>
          <w:bCs/>
        </w:rPr>
        <w:instrText xml:space="preserve"> SEQ Figure \* ARABIC </w:instrText>
      </w:r>
      <w:r w:rsidRPr="00192AAC">
        <w:rPr>
          <w:b/>
          <w:bCs/>
        </w:rPr>
        <w:fldChar w:fldCharType="separate"/>
      </w:r>
      <w:r w:rsidRPr="00192AAC">
        <w:rPr>
          <w:b/>
          <w:bCs/>
          <w:noProof/>
        </w:rPr>
        <w:t>5</w:t>
      </w:r>
      <w:r w:rsidRPr="00192AAC">
        <w:rPr>
          <w:b/>
          <w:bCs/>
        </w:rPr>
        <w:fldChar w:fldCharType="end"/>
      </w:r>
      <w:r w:rsidRPr="00192AAC">
        <w:rPr>
          <w:b/>
          <w:bCs/>
        </w:rPr>
        <w:t>.</w:t>
      </w:r>
      <w:r w:rsidRPr="00ED5C26">
        <w:rPr>
          <w:i/>
          <w:iCs/>
        </w:rPr>
        <w:t xml:space="preserve"> </w:t>
      </w:r>
      <w:r w:rsidRPr="00192AAC">
        <w:t>The number of</w:t>
      </w:r>
      <w:r w:rsidR="004E53DA">
        <w:t xml:space="preserve"> </w:t>
      </w:r>
      <w:proofErr w:type="spellStart"/>
      <w:r w:rsidR="004E53DA">
        <w:t>lncRNAs</w:t>
      </w:r>
      <w:proofErr w:type="spellEnd"/>
      <w:r w:rsidRPr="00192AAC">
        <w:t xml:space="preserve"> recognized correlates with survival. </w:t>
      </w:r>
      <w:r w:rsidR="00192AAC">
        <w:rPr>
          <w:b/>
          <w:bCs/>
        </w:rPr>
        <w:t>a)</w:t>
      </w:r>
      <w:r w:rsidR="00192AAC">
        <w:t xml:space="preserve"> Forest plot of Cox regressions using either the overall number of proteins recognized by each patient or the number of proteins from the indicated category recognized by each patient as the predictor of survival. Kaplan-Meier curve using number of </w:t>
      </w:r>
      <w:r w:rsidR="00181E0D">
        <w:rPr>
          <w:b/>
          <w:bCs/>
        </w:rPr>
        <w:t xml:space="preserve">b) </w:t>
      </w:r>
      <w:r w:rsidR="00181E0D">
        <w:t xml:space="preserve">cancer-exclusive or </w:t>
      </w:r>
      <w:r w:rsidR="00181E0D">
        <w:rPr>
          <w:b/>
          <w:bCs/>
        </w:rPr>
        <w:t>c)</w:t>
      </w:r>
      <w:r w:rsidR="00181E0D">
        <w:t xml:space="preserve"> </w:t>
      </w:r>
      <w:proofErr w:type="spellStart"/>
      <w:r w:rsidR="004E53DA">
        <w:t>lncRNAs</w:t>
      </w:r>
      <w:proofErr w:type="spellEnd"/>
      <w:r w:rsidR="00192AAC">
        <w:t xml:space="preserve"> recognized as the predictor. Patients are divided into </w:t>
      </w:r>
      <w:r w:rsidR="00192AAC">
        <w:rPr>
          <w:i/>
          <w:iCs/>
        </w:rPr>
        <w:t xml:space="preserve">Low </w:t>
      </w:r>
      <w:r w:rsidR="00192AAC">
        <w:t xml:space="preserve">and </w:t>
      </w:r>
      <w:r w:rsidR="00192AAC">
        <w:rPr>
          <w:i/>
          <w:iCs/>
        </w:rPr>
        <w:t>High</w:t>
      </w:r>
      <w:r w:rsidR="00192AAC">
        <w:t xml:space="preserve"> categories based on whether they recognized more or fewer </w:t>
      </w:r>
      <w:r w:rsidR="00796304">
        <w:t xml:space="preserve">cancer-exclusive or </w:t>
      </w:r>
      <w:proofErr w:type="spellStart"/>
      <w:r w:rsidR="00A33CE7">
        <w:t>lncRNAs</w:t>
      </w:r>
      <w:proofErr w:type="spellEnd"/>
      <w:r w:rsidR="00192AAC">
        <w:t xml:space="preserve"> than the median. </w:t>
      </w:r>
    </w:p>
    <w:p w14:paraId="1A7C6F88" w14:textId="0AF807B1" w:rsidR="006B5665" w:rsidRPr="00ED5C26" w:rsidRDefault="006B5665" w:rsidP="00ED5C26">
      <w:pPr>
        <w:pStyle w:val="Caption"/>
        <w:rPr>
          <w:i w:val="0"/>
          <w:iCs w:val="0"/>
          <w:color w:val="auto"/>
          <w:sz w:val="22"/>
          <w:szCs w:val="22"/>
        </w:rPr>
      </w:pPr>
    </w:p>
    <w:p w14:paraId="61CC028E" w14:textId="77777777" w:rsidR="00D0784D" w:rsidRDefault="00D0784D">
      <w:pPr>
        <w:rPr>
          <w:b/>
          <w:bCs/>
        </w:rPr>
      </w:pPr>
      <w:r>
        <w:rPr>
          <w:b/>
          <w:bCs/>
        </w:rPr>
        <w:br w:type="page"/>
      </w:r>
    </w:p>
    <w:p w14:paraId="17478E24" w14:textId="77777777" w:rsidR="00F30269" w:rsidRPr="00F30269" w:rsidRDefault="006B5665" w:rsidP="00F30269">
      <w:pPr>
        <w:pStyle w:val="Bibliography"/>
        <w:rPr>
          <w:rFonts w:ascii="Calibri" w:hAnsi="Calibri" w:cs="Calibri"/>
        </w:rPr>
      </w:pPr>
      <w:r>
        <w:rPr>
          <w:b/>
          <w:bCs/>
        </w:rPr>
        <w:lastRenderedPageBreak/>
        <w:fldChar w:fldCharType="begin"/>
      </w:r>
      <w:r>
        <w:rPr>
          <w:b/>
          <w:bCs/>
        </w:rPr>
        <w:instrText xml:space="preserve"> ADDIN ZOTERO_BIBL {"uncited":[],"omitted":[],"custom":[]} CSL_BIBLIOGRAPHY </w:instrText>
      </w:r>
      <w:r>
        <w:rPr>
          <w:b/>
          <w:bCs/>
        </w:rPr>
        <w:fldChar w:fldCharType="separate"/>
      </w:r>
      <w:r w:rsidR="00F30269" w:rsidRPr="00F30269">
        <w:rPr>
          <w:rFonts w:ascii="Calibri" w:hAnsi="Calibri" w:cs="Calibri"/>
        </w:rPr>
        <w:t>1.</w:t>
      </w:r>
      <w:r w:rsidR="00F30269" w:rsidRPr="00F30269">
        <w:rPr>
          <w:rFonts w:ascii="Calibri" w:hAnsi="Calibri" w:cs="Calibri"/>
        </w:rPr>
        <w:tab/>
        <w:t xml:space="preserve">Ha, S. </w:t>
      </w:r>
      <w:r w:rsidR="00F30269" w:rsidRPr="00F30269">
        <w:rPr>
          <w:rFonts w:ascii="Calibri" w:hAnsi="Calibri" w:cs="Calibri"/>
          <w:i/>
          <w:iCs/>
        </w:rPr>
        <w:t>et al.</w:t>
      </w:r>
      <w:r w:rsidR="00F30269" w:rsidRPr="00F30269">
        <w:rPr>
          <w:rFonts w:ascii="Calibri" w:hAnsi="Calibri" w:cs="Calibri"/>
        </w:rPr>
        <w:t xml:space="preserve"> IgG responses to tissue-associated antigens as biomarkers of immunological treatment efficacy. </w:t>
      </w:r>
      <w:r w:rsidR="00F30269" w:rsidRPr="00F30269">
        <w:rPr>
          <w:rFonts w:ascii="Calibri" w:hAnsi="Calibri" w:cs="Calibri"/>
          <w:i/>
          <w:iCs/>
        </w:rPr>
        <w:t xml:space="preserve">J Biomed </w:t>
      </w:r>
      <w:proofErr w:type="spellStart"/>
      <w:r w:rsidR="00F30269" w:rsidRPr="00F30269">
        <w:rPr>
          <w:rFonts w:ascii="Calibri" w:hAnsi="Calibri" w:cs="Calibri"/>
          <w:i/>
          <w:iCs/>
        </w:rPr>
        <w:t>Biotechnol</w:t>
      </w:r>
      <w:proofErr w:type="spellEnd"/>
      <w:r w:rsidR="00F30269" w:rsidRPr="00F30269">
        <w:rPr>
          <w:rFonts w:ascii="Calibri" w:hAnsi="Calibri" w:cs="Calibri"/>
        </w:rPr>
        <w:t xml:space="preserve"> </w:t>
      </w:r>
      <w:r w:rsidR="00F30269" w:rsidRPr="00F30269">
        <w:rPr>
          <w:rFonts w:ascii="Calibri" w:hAnsi="Calibri" w:cs="Calibri"/>
          <w:b/>
          <w:bCs/>
        </w:rPr>
        <w:t>2011</w:t>
      </w:r>
      <w:r w:rsidR="00F30269" w:rsidRPr="00F30269">
        <w:rPr>
          <w:rFonts w:ascii="Calibri" w:hAnsi="Calibri" w:cs="Calibri"/>
        </w:rPr>
        <w:t>, 454861–454861 (2010).</w:t>
      </w:r>
    </w:p>
    <w:p w14:paraId="2F24AAE2" w14:textId="77777777" w:rsidR="00F30269" w:rsidRPr="00F30269" w:rsidRDefault="00F30269" w:rsidP="00F30269">
      <w:pPr>
        <w:pStyle w:val="Bibliography"/>
        <w:rPr>
          <w:rFonts w:ascii="Calibri" w:hAnsi="Calibri" w:cs="Calibri"/>
        </w:rPr>
      </w:pPr>
      <w:r w:rsidRPr="00F30269">
        <w:rPr>
          <w:rFonts w:ascii="Calibri" w:hAnsi="Calibri" w:cs="Calibri"/>
        </w:rPr>
        <w:t>2.</w:t>
      </w:r>
      <w:r w:rsidRPr="00F30269">
        <w:rPr>
          <w:rFonts w:ascii="Calibri" w:hAnsi="Calibri" w:cs="Calibri"/>
        </w:rPr>
        <w:tab/>
        <w:t xml:space="preserve">Yan, Y. </w:t>
      </w:r>
      <w:r w:rsidRPr="00F30269">
        <w:rPr>
          <w:rFonts w:ascii="Calibri" w:hAnsi="Calibri" w:cs="Calibri"/>
          <w:i/>
          <w:iCs/>
        </w:rPr>
        <w:t>et al.</w:t>
      </w:r>
      <w:r w:rsidRPr="00F30269">
        <w:rPr>
          <w:rFonts w:ascii="Calibri" w:hAnsi="Calibri" w:cs="Calibri"/>
        </w:rPr>
        <w:t xml:space="preserve"> Whole Genome-Derived Tiled Peptide Arrays Detect </w:t>
      </w:r>
      <w:proofErr w:type="spellStart"/>
      <w:r w:rsidRPr="00F30269">
        <w:rPr>
          <w:rFonts w:ascii="Calibri" w:hAnsi="Calibri" w:cs="Calibri"/>
        </w:rPr>
        <w:t>Prediagnostic</w:t>
      </w:r>
      <w:proofErr w:type="spellEnd"/>
      <w:r w:rsidRPr="00F30269">
        <w:rPr>
          <w:rFonts w:ascii="Calibri" w:hAnsi="Calibri" w:cs="Calibri"/>
        </w:rPr>
        <w:t xml:space="preserve"> Autoantibody Signatures in Non-Small-Cell Lung Cancer. </w:t>
      </w:r>
      <w:r w:rsidRPr="00F30269">
        <w:rPr>
          <w:rFonts w:ascii="Calibri" w:hAnsi="Calibri" w:cs="Calibri"/>
          <w:i/>
          <w:iCs/>
        </w:rPr>
        <w:t>Cancer Res.</w:t>
      </w:r>
      <w:r w:rsidRPr="00F30269">
        <w:rPr>
          <w:rFonts w:ascii="Calibri" w:hAnsi="Calibri" w:cs="Calibri"/>
        </w:rPr>
        <w:t xml:space="preserve"> </w:t>
      </w:r>
      <w:r w:rsidRPr="00F30269">
        <w:rPr>
          <w:rFonts w:ascii="Calibri" w:hAnsi="Calibri" w:cs="Calibri"/>
          <w:b/>
          <w:bCs/>
        </w:rPr>
        <w:t>79</w:t>
      </w:r>
      <w:r w:rsidRPr="00F30269">
        <w:rPr>
          <w:rFonts w:ascii="Calibri" w:hAnsi="Calibri" w:cs="Calibri"/>
        </w:rPr>
        <w:t>, 1549–1557 (2019).</w:t>
      </w:r>
    </w:p>
    <w:p w14:paraId="2CBC7599" w14:textId="77777777" w:rsidR="00F30269" w:rsidRPr="00F30269" w:rsidRDefault="00F30269" w:rsidP="00F30269">
      <w:pPr>
        <w:pStyle w:val="Bibliography"/>
        <w:rPr>
          <w:rFonts w:ascii="Calibri" w:hAnsi="Calibri" w:cs="Calibri"/>
        </w:rPr>
      </w:pPr>
      <w:r w:rsidRPr="00F30269">
        <w:rPr>
          <w:rFonts w:ascii="Calibri" w:hAnsi="Calibri" w:cs="Calibri"/>
        </w:rPr>
        <w:t>3.</w:t>
      </w:r>
      <w:r w:rsidRPr="00F30269">
        <w:rPr>
          <w:rFonts w:ascii="Calibri" w:hAnsi="Calibri" w:cs="Calibri"/>
        </w:rPr>
        <w:tab/>
      </w:r>
      <w:proofErr w:type="spellStart"/>
      <w:r w:rsidRPr="00F30269">
        <w:rPr>
          <w:rFonts w:ascii="Calibri" w:hAnsi="Calibri" w:cs="Calibri"/>
        </w:rPr>
        <w:t>McNEEL</w:t>
      </w:r>
      <w:proofErr w:type="spellEnd"/>
      <w:r w:rsidRPr="00F30269">
        <w:rPr>
          <w:rFonts w:ascii="Calibri" w:hAnsi="Calibri" w:cs="Calibri"/>
        </w:rPr>
        <w:t xml:space="preserve"> DOUGLAS G. </w:t>
      </w:r>
      <w:r w:rsidRPr="00F30269">
        <w:rPr>
          <w:rFonts w:ascii="Calibri" w:hAnsi="Calibri" w:cs="Calibri"/>
          <w:i/>
          <w:iCs/>
        </w:rPr>
        <w:t>et al.</w:t>
      </w:r>
      <w:r w:rsidRPr="00F30269">
        <w:rPr>
          <w:rFonts w:ascii="Calibri" w:hAnsi="Calibri" w:cs="Calibri"/>
        </w:rPr>
        <w:t xml:space="preserve"> Antibody immunity to prostate cancer associated antigens can be detected in the serum of patients with prostate cancer. </w:t>
      </w:r>
      <w:r w:rsidRPr="00F30269">
        <w:rPr>
          <w:rFonts w:ascii="Calibri" w:hAnsi="Calibri" w:cs="Calibri"/>
          <w:i/>
          <w:iCs/>
        </w:rPr>
        <w:t>Journal of Urology</w:t>
      </w:r>
      <w:r w:rsidRPr="00F30269">
        <w:rPr>
          <w:rFonts w:ascii="Calibri" w:hAnsi="Calibri" w:cs="Calibri"/>
        </w:rPr>
        <w:t xml:space="preserve"> </w:t>
      </w:r>
      <w:r w:rsidRPr="00F30269">
        <w:rPr>
          <w:rFonts w:ascii="Calibri" w:hAnsi="Calibri" w:cs="Calibri"/>
          <w:b/>
          <w:bCs/>
        </w:rPr>
        <w:t>164</w:t>
      </w:r>
      <w:r w:rsidRPr="00F30269">
        <w:rPr>
          <w:rFonts w:ascii="Calibri" w:hAnsi="Calibri" w:cs="Calibri"/>
        </w:rPr>
        <w:t>, 1825–1829 (2000).</w:t>
      </w:r>
    </w:p>
    <w:p w14:paraId="54F82BB9" w14:textId="77777777" w:rsidR="00F30269" w:rsidRPr="00F30269" w:rsidRDefault="00F30269" w:rsidP="00F30269">
      <w:pPr>
        <w:pStyle w:val="Bibliography"/>
        <w:rPr>
          <w:rFonts w:ascii="Calibri" w:hAnsi="Calibri" w:cs="Calibri"/>
        </w:rPr>
      </w:pPr>
      <w:r w:rsidRPr="00F30269">
        <w:rPr>
          <w:rFonts w:ascii="Calibri" w:hAnsi="Calibri" w:cs="Calibri"/>
        </w:rPr>
        <w:t>4.</w:t>
      </w:r>
      <w:r w:rsidRPr="00F30269">
        <w:rPr>
          <w:rFonts w:ascii="Calibri" w:hAnsi="Calibri" w:cs="Calibri"/>
        </w:rPr>
        <w:tab/>
        <w:t xml:space="preserve">Lo, K. C. </w:t>
      </w:r>
      <w:r w:rsidRPr="00F30269">
        <w:rPr>
          <w:rFonts w:ascii="Calibri" w:hAnsi="Calibri" w:cs="Calibri"/>
          <w:i/>
          <w:iCs/>
        </w:rPr>
        <w:t>et al.</w:t>
      </w:r>
      <w:r w:rsidRPr="00F30269">
        <w:rPr>
          <w:rFonts w:ascii="Calibri" w:hAnsi="Calibri" w:cs="Calibri"/>
        </w:rPr>
        <w:t xml:space="preserve"> Comprehensive Profiling of the Rheumatoid Arthritis Antibody Repertoire. </w:t>
      </w:r>
      <w:r w:rsidRPr="00F30269">
        <w:rPr>
          <w:rFonts w:ascii="Calibri" w:hAnsi="Calibri" w:cs="Calibri"/>
          <w:i/>
          <w:iCs/>
        </w:rPr>
        <w:t>Arthritis &amp; Rheumatology</w:t>
      </w:r>
      <w:r w:rsidRPr="00F30269">
        <w:rPr>
          <w:rFonts w:ascii="Calibri" w:hAnsi="Calibri" w:cs="Calibri"/>
        </w:rPr>
        <w:t xml:space="preserve"> </w:t>
      </w:r>
      <w:r w:rsidRPr="00F30269">
        <w:rPr>
          <w:rFonts w:ascii="Calibri" w:hAnsi="Calibri" w:cs="Calibri"/>
          <w:b/>
          <w:bCs/>
        </w:rPr>
        <w:t>72</w:t>
      </w:r>
      <w:r w:rsidRPr="00F30269">
        <w:rPr>
          <w:rFonts w:ascii="Calibri" w:hAnsi="Calibri" w:cs="Calibri"/>
        </w:rPr>
        <w:t>, 242–250 (2020).</w:t>
      </w:r>
    </w:p>
    <w:p w14:paraId="60E19349" w14:textId="0378B98D" w:rsidR="00F12FEB" w:rsidRDefault="006B5665" w:rsidP="00886FF0">
      <w:pPr>
        <w:keepNext/>
        <w:rPr>
          <w:b/>
          <w:bCs/>
        </w:rPr>
      </w:pPr>
      <w:r>
        <w:rPr>
          <w:b/>
          <w:bCs/>
        </w:rPr>
        <w:fldChar w:fldCharType="end"/>
      </w:r>
    </w:p>
    <w:p w14:paraId="504065F6" w14:textId="77777777" w:rsidR="00F12FEB" w:rsidRDefault="00F12FEB">
      <w:pPr>
        <w:rPr>
          <w:b/>
          <w:bCs/>
        </w:rPr>
      </w:pPr>
      <w:r>
        <w:rPr>
          <w:b/>
          <w:bCs/>
        </w:rPr>
        <w:br w:type="page"/>
      </w:r>
    </w:p>
    <w:p w14:paraId="69724167" w14:textId="7F0A39E6" w:rsidR="0022499D" w:rsidRDefault="00F12FEB" w:rsidP="00886FF0">
      <w:pPr>
        <w:keepNext/>
      </w:pPr>
      <w:r>
        <w:lastRenderedPageBreak/>
        <w:t>Things for discussion:</w:t>
      </w:r>
    </w:p>
    <w:p w14:paraId="465C23D7" w14:textId="3BE18CE5" w:rsidR="00F12FEB" w:rsidRDefault="00F12FEB" w:rsidP="00886FF0">
      <w:pPr>
        <w:keepNext/>
      </w:pPr>
      <w:r>
        <w:t xml:space="preserve">All proteins are </w:t>
      </w:r>
      <w:proofErr w:type="gramStart"/>
      <w:r>
        <w:t>fairly highly</w:t>
      </w:r>
      <w:proofErr w:type="gramEnd"/>
      <w:r>
        <w:t xml:space="preserve"> expressed in both benign, metastatic adenocarcinoma, and neuroendocrine cancer because we chose the most highly expressed prostate cancer associated proteins</w:t>
      </w:r>
    </w:p>
    <w:p w14:paraId="56E6FD97" w14:textId="3AC001BB" w:rsidR="00F12FEB" w:rsidRDefault="009D15C8" w:rsidP="00886FF0">
      <w:pPr>
        <w:keepNext/>
      </w:pPr>
      <w:r>
        <w:t>There are many more cancer proteins than normal proteins</w:t>
      </w:r>
    </w:p>
    <w:p w14:paraId="730F361A" w14:textId="57658FA2" w:rsidR="00EC3A8F" w:rsidRDefault="00EC3A8F" w:rsidP="00886FF0">
      <w:pPr>
        <w:keepNext/>
      </w:pPr>
      <w:r>
        <w:t>How do we interpret the fact that supposedly non-coding RNAs have protein products that are recognized?</w:t>
      </w:r>
    </w:p>
    <w:p w14:paraId="2228234F" w14:textId="78DF64B0" w:rsidR="009D15C8" w:rsidRDefault="009D15C8" w:rsidP="00886FF0">
      <w:pPr>
        <w:keepNext/>
      </w:pPr>
    </w:p>
    <w:p w14:paraId="2D26AFB8" w14:textId="3E8AECC4" w:rsidR="009D15C8" w:rsidRDefault="009D15C8" w:rsidP="00886FF0">
      <w:pPr>
        <w:keepNext/>
      </w:pPr>
      <w:r>
        <w:t>Questions for statistician:</w:t>
      </w:r>
    </w:p>
    <w:p w14:paraId="382CD6A0" w14:textId="705607B4" w:rsidR="009D15C8" w:rsidRDefault="009D15C8" w:rsidP="00886FF0">
      <w:pPr>
        <w:keepNext/>
      </w:pPr>
      <w:r>
        <w:t>Is averaging correlation coefficients using fisher’s Z valid? Is there a different way of summarizing parts of the correlation matrix?</w:t>
      </w:r>
    </w:p>
    <w:p w14:paraId="2F7283D6" w14:textId="59507E57" w:rsidR="009D15C8" w:rsidRDefault="009D15C8" w:rsidP="00886FF0">
      <w:pPr>
        <w:keepNext/>
      </w:pPr>
      <w:r>
        <w:t>Is correlation the best metric of reproducibility?</w:t>
      </w:r>
    </w:p>
    <w:p w14:paraId="5CA34982" w14:textId="3CF7F06D" w:rsidR="009D15C8" w:rsidRDefault="009D15C8" w:rsidP="00886FF0">
      <w:pPr>
        <w:keepNext/>
      </w:pPr>
      <w:r>
        <w:t>Did I do the Cox Regression correctly?</w:t>
      </w:r>
      <w:r w:rsidR="00EF7FB8">
        <w:t xml:space="preserve"> Do we need to adjust for multiple testing?</w:t>
      </w:r>
    </w:p>
    <w:p w14:paraId="0ECF48A9" w14:textId="45F638E8" w:rsidR="00EF7FB8" w:rsidRDefault="0006321D" w:rsidP="00886FF0">
      <w:pPr>
        <w:keepNext/>
      </w:pPr>
      <w:r>
        <w:t>Is there a way to statistically test if a cancer-exclusive protein appears more often than expected?</w:t>
      </w:r>
    </w:p>
    <w:p w14:paraId="11F1E87D" w14:textId="11F349DD" w:rsidR="0006321D" w:rsidRPr="00F12FEB" w:rsidRDefault="0006321D" w:rsidP="00886FF0">
      <w:pPr>
        <w:keepNext/>
      </w:pPr>
      <w:r>
        <w:t xml:space="preserve">Is there a way to statistically test if there are more mitochondrial proteins in the </w:t>
      </w:r>
      <w:proofErr w:type="spellStart"/>
      <w:r>
        <w:t>mCRPC</w:t>
      </w:r>
      <w:proofErr w:type="spellEnd"/>
      <w:r>
        <w:t xml:space="preserve"> enriched proteins than overall?</w:t>
      </w:r>
    </w:p>
    <w:sectPr w:rsidR="0006321D" w:rsidRPr="00F12FE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ouglas G. McNeel" w:date="2020-02-16T16:40:00Z" w:initials="DGM">
    <w:p w14:paraId="602EDA75" w14:textId="5E328590" w:rsidR="00936D4D" w:rsidRDefault="00936D4D">
      <w:pPr>
        <w:pStyle w:val="CommentText"/>
      </w:pPr>
      <w:r>
        <w:rPr>
          <w:rStyle w:val="CommentReference"/>
        </w:rPr>
        <w:annotationRef/>
      </w:r>
      <w:r>
        <w:t xml:space="preserve">Might state here something about the intent – you designed a peptide microarray for what reason?  Just sets up that you are screening it using patient sera looking for antibody responses </w:t>
      </w:r>
      <w:proofErr w:type="gramStart"/>
      <w:r>
        <w:t>later on</w:t>
      </w:r>
      <w:proofErr w:type="gramEnd"/>
      <w:r>
        <w:t xml:space="preserve">.  </w:t>
      </w:r>
    </w:p>
  </w:comment>
  <w:comment w:id="1" w:author="Hemanth Potluri" w:date="2020-02-19T12:11:00Z" w:initials="HKP">
    <w:p w14:paraId="306E410B" w14:textId="6C037292" w:rsidR="00244E8D" w:rsidRDefault="00244E8D">
      <w:pPr>
        <w:pStyle w:val="CommentText"/>
      </w:pPr>
      <w:r>
        <w:rPr>
          <w:rStyle w:val="CommentReference"/>
        </w:rPr>
        <w:annotationRef/>
      </w:r>
      <w:r>
        <w:t>Should we set this up as a sort of negative control that ended up being interesting?</w:t>
      </w:r>
    </w:p>
  </w:comment>
  <w:comment w:id="2" w:author="Hemanth Potluri" w:date="2020-02-10T13:09:00Z" w:initials="HKP">
    <w:p w14:paraId="53117D92" w14:textId="13A6E0E0" w:rsidR="00D339A9" w:rsidRDefault="00D339A9">
      <w:pPr>
        <w:pStyle w:val="CommentText"/>
      </w:pPr>
      <w:r>
        <w:rPr>
          <w:rStyle w:val="CommentReference"/>
        </w:rPr>
        <w:annotationRef/>
      </w:r>
      <w:r>
        <w:t>Not sure if these numbers are right</w:t>
      </w:r>
    </w:p>
  </w:comment>
  <w:comment w:id="6" w:author="Douglas G. McNeel" w:date="2020-02-16T16:41:00Z" w:initials="DGM">
    <w:p w14:paraId="533ACE5C" w14:textId="106FFA39" w:rsidR="00936D4D" w:rsidRDefault="00936D4D">
      <w:pPr>
        <w:pStyle w:val="CommentText"/>
      </w:pPr>
      <w:r>
        <w:rPr>
          <w:rStyle w:val="CommentReference"/>
        </w:rPr>
        <w:annotationRef/>
      </w:r>
      <w:r>
        <w:t xml:space="preserve">I would favor using this as the first sentence, or something to introduce what you are doing with the array.  </w:t>
      </w:r>
    </w:p>
  </w:comment>
  <w:comment w:id="7" w:author="Hemanth Potluri" w:date="2020-02-19T16:48:00Z" w:initials="HKP">
    <w:p w14:paraId="43FB8BD8" w14:textId="49FF33A9" w:rsidR="00332E52" w:rsidRDefault="00332E52">
      <w:pPr>
        <w:pStyle w:val="CommentText"/>
      </w:pPr>
      <w:r>
        <w:rPr>
          <w:rStyle w:val="CommentReference"/>
        </w:rPr>
        <w:annotationRef/>
      </w:r>
      <w:r>
        <w:t>Mention binding buffer control results</w:t>
      </w:r>
    </w:p>
  </w:comment>
  <w:comment w:id="8" w:author="Douglas G. McNeel" w:date="2020-02-16T16:46:00Z" w:initials="DGM">
    <w:p w14:paraId="201D3269" w14:textId="2A480D6B" w:rsidR="00936D4D" w:rsidRDefault="00936D4D">
      <w:pPr>
        <w:pStyle w:val="CommentText"/>
      </w:pPr>
      <w:r>
        <w:rPr>
          <w:rStyle w:val="CommentReference"/>
        </w:rPr>
        <w:annotationRef/>
      </w:r>
      <w:r>
        <w:t>Wasn’t all of this used for the correlation matrix?  Meaning, wasn’t the information you provided above all based on yes/no for each probe?  If not, then we may want to move 1F to figure 2.  In general, try to cluster the information together for each paragraph/figure</w:t>
      </w:r>
    </w:p>
  </w:comment>
  <w:comment w:id="9" w:author="Hemanth Potluri" w:date="2020-02-17T13:44:00Z" w:initials="HKP">
    <w:p w14:paraId="24518A14" w14:textId="34916FC1" w:rsidR="00D61598" w:rsidRDefault="00D61598">
      <w:pPr>
        <w:pStyle w:val="CommentText"/>
      </w:pPr>
      <w:r>
        <w:rPr>
          <w:rStyle w:val="CommentReference"/>
        </w:rPr>
        <w:annotationRef/>
      </w:r>
      <w:r>
        <w:t xml:space="preserve">I’m </w:t>
      </w:r>
      <w:proofErr w:type="gramStart"/>
      <w:r>
        <w:t>fairly certain</w:t>
      </w:r>
      <w:proofErr w:type="gramEnd"/>
      <w:r>
        <w:t xml:space="preserve"> the correlation matrix was based on the raw data, not based on the yes/no calls. Maybe it’s still a good idea to move 1F to Fig 2. </w:t>
      </w:r>
    </w:p>
  </w:comment>
  <w:comment w:id="11" w:author="Hemanth Potluri [2]" w:date="2020-02-08T15:05:00Z" w:initials="HP">
    <w:p w14:paraId="70F092AC" w14:textId="2BD755FB" w:rsidR="00F12FEB" w:rsidRDefault="00F12FEB">
      <w:pPr>
        <w:pStyle w:val="CommentText"/>
      </w:pPr>
      <w:r>
        <w:rPr>
          <w:rStyle w:val="CommentReference"/>
        </w:rPr>
        <w:annotationRef/>
      </w:r>
      <w:r>
        <w:t xml:space="preserve">Should I mention that all the proteins are </w:t>
      </w:r>
      <w:proofErr w:type="gramStart"/>
      <w:r>
        <w:t>fairly highly</w:t>
      </w:r>
      <w:proofErr w:type="gramEnd"/>
      <w:r>
        <w:t xml:space="preserve"> expressed in both benign and metastatic disease here or in the discussion?</w:t>
      </w:r>
    </w:p>
  </w:comment>
  <w:comment w:id="12" w:author="Douglas G. McNeel" w:date="2020-02-16T16:54:00Z" w:initials="DGM">
    <w:p w14:paraId="157AABDB" w14:textId="619F49C8" w:rsidR="005655E6" w:rsidRDefault="005655E6">
      <w:pPr>
        <w:pStyle w:val="CommentText"/>
      </w:pPr>
      <w:r>
        <w:rPr>
          <w:rStyle w:val="CommentReference"/>
        </w:rPr>
        <w:annotationRef/>
      </w:r>
      <w:r>
        <w:t xml:space="preserve">Perhaps Discussion – might think now about what </w:t>
      </w:r>
      <w:proofErr w:type="gramStart"/>
      <w:r>
        <w:t>are the major points</w:t>
      </w:r>
      <w:proofErr w:type="gramEnd"/>
      <w:r>
        <w:t xml:space="preserve"> you want to raise in the Discussion</w:t>
      </w:r>
    </w:p>
  </w:comment>
  <w:comment w:id="13" w:author="Douglas G. McNeel" w:date="2020-02-16T16:55:00Z" w:initials="DGM">
    <w:p w14:paraId="36DE71B9" w14:textId="1467259E" w:rsidR="005655E6" w:rsidRDefault="005655E6">
      <w:pPr>
        <w:pStyle w:val="CommentText"/>
      </w:pPr>
      <w:r>
        <w:rPr>
          <w:rStyle w:val="CommentReference"/>
        </w:rPr>
        <w:annotationRef/>
      </w:r>
      <w:r>
        <w:t>?? Sounds like you are saying the data are junk … well maybe, but I wouldn’t call it out like that!</w:t>
      </w:r>
    </w:p>
  </w:comment>
  <w:comment w:id="14" w:author="Hemanth Potluri" w:date="2020-02-17T13:46:00Z" w:initials="HKP">
    <w:p w14:paraId="2D12D869" w14:textId="3AC2CFB1" w:rsidR="00084FEE" w:rsidRDefault="00084FEE">
      <w:pPr>
        <w:pStyle w:val="CommentText"/>
      </w:pPr>
      <w:r>
        <w:rPr>
          <w:rStyle w:val="CommentReference"/>
        </w:rPr>
        <w:annotationRef/>
      </w:r>
      <w:proofErr w:type="spellStart"/>
      <w:r>
        <w:t>Haha</w:t>
      </w:r>
      <w:proofErr w:type="spellEnd"/>
      <w:r>
        <w:t>, not quite what I was</w:t>
      </w:r>
      <w:r w:rsidR="007A4502">
        <w:t xml:space="preserve"> attempting</w:t>
      </w:r>
      <w:r>
        <w:t xml:space="preserve"> to convey. Maybe this is a bit better. </w:t>
      </w:r>
    </w:p>
  </w:comment>
  <w:comment w:id="15" w:author="Hemanth Potluri [2]" w:date="2020-02-08T15:31:00Z" w:initials="HP">
    <w:p w14:paraId="7FBBC066" w14:textId="2B9EABEA" w:rsidR="0052327F" w:rsidRDefault="0052327F">
      <w:pPr>
        <w:pStyle w:val="CommentText"/>
      </w:pPr>
      <w:r>
        <w:rPr>
          <w:rStyle w:val="CommentReference"/>
        </w:rPr>
        <w:annotationRef/>
      </w:r>
      <w:r>
        <w:t>Probably need a better name for these</w:t>
      </w:r>
    </w:p>
  </w:comment>
  <w:comment w:id="16" w:author="Douglas G. McNeel" w:date="2020-02-16T17:08:00Z" w:initials="DGM">
    <w:p w14:paraId="2442F472" w14:textId="4F9A978D" w:rsidR="0044544C" w:rsidRDefault="0044544C">
      <w:pPr>
        <w:pStyle w:val="CommentText"/>
      </w:pPr>
      <w:r>
        <w:rPr>
          <w:rStyle w:val="CommentReference"/>
        </w:rPr>
        <w:annotationRef/>
      </w:r>
      <w:r>
        <w:t xml:space="preserve">Why?  Not sure if this is necessary … </w:t>
      </w:r>
    </w:p>
  </w:comment>
  <w:comment w:id="17" w:author="Hemanth Potluri" w:date="2020-02-17T13:46:00Z" w:initials="HKP">
    <w:p w14:paraId="04DD0AB1" w14:textId="5183EB5F" w:rsidR="00084FEE" w:rsidRDefault="00084FEE">
      <w:pPr>
        <w:pStyle w:val="CommentText"/>
      </w:pPr>
      <w:r>
        <w:rPr>
          <w:rStyle w:val="CommentReference"/>
        </w:rPr>
        <w:annotationRef/>
      </w:r>
      <w:r>
        <w:t>Maybe this can be removed, but I thought part of the interesting findings here were that we saw lots of nuclear, ribosomal, and mitochondrial proteins being recognized which we weren’t expecting.</w:t>
      </w:r>
    </w:p>
  </w:comment>
  <w:comment w:id="18" w:author="Hemanth Potluri" w:date="2020-02-10T14:01:00Z" w:initials="HKP">
    <w:p w14:paraId="5E09934E" w14:textId="08470061" w:rsidR="009941FE" w:rsidRDefault="009941FE">
      <w:pPr>
        <w:pStyle w:val="CommentText"/>
      </w:pPr>
      <w:r>
        <w:rPr>
          <w:rStyle w:val="CommentReference"/>
        </w:rPr>
        <w:annotationRef/>
      </w:r>
      <w:r>
        <w:t>Do I add the caveat here that there are many more cancer patients than normal patients in this study?</w:t>
      </w:r>
    </w:p>
  </w:comment>
  <w:comment w:id="19" w:author="Douglas G. McNeel" w:date="2020-02-16T17:09:00Z" w:initials="DGM">
    <w:p w14:paraId="78B4D888" w14:textId="33CEC7C3" w:rsidR="0044544C" w:rsidRDefault="0044544C">
      <w:pPr>
        <w:pStyle w:val="CommentText"/>
      </w:pPr>
      <w:r>
        <w:rPr>
          <w:rStyle w:val="CommentReference"/>
        </w:rPr>
        <w:annotationRef/>
      </w:r>
      <w:r>
        <w:t>I think we should have that caveat, but the more I think about it, I think it would be better to prioritize those that are significantly higher in patients compared with controls (0/17, 26/104; 1/16, 38/92; 2/15, 50/80)</w:t>
      </w:r>
    </w:p>
    <w:p w14:paraId="1ED24721" w14:textId="03FF74D0" w:rsidR="00D65CF4" w:rsidRDefault="00D65CF4">
      <w:pPr>
        <w:pStyle w:val="CommentText"/>
      </w:pPr>
    </w:p>
    <w:p w14:paraId="7A310F66" w14:textId="6F4C1565" w:rsidR="00D65CF4" w:rsidRDefault="00D65CF4">
      <w:pPr>
        <w:pStyle w:val="CommentText"/>
      </w:pPr>
      <w:r>
        <w:t xml:space="preserve">Keep what you have here for now, but it might be good to look at these data (and the subsequent analyses you did) as “cancer-enriched” antigens versus exclusive ones.  </w:t>
      </w:r>
    </w:p>
  </w:comment>
  <w:comment w:id="20" w:author="Hemanth Potluri [2]" w:date="2020-02-08T15:34:00Z" w:initials="HP">
    <w:p w14:paraId="783B2108" w14:textId="755E8B3D" w:rsidR="00E50CC4" w:rsidRDefault="00E50CC4">
      <w:pPr>
        <w:pStyle w:val="CommentText"/>
      </w:pPr>
      <w:r>
        <w:rPr>
          <w:rStyle w:val="CommentReference"/>
        </w:rPr>
        <w:annotationRef/>
      </w:r>
      <w:r>
        <w:t>Update figure</w:t>
      </w:r>
    </w:p>
  </w:comment>
  <w:comment w:id="21" w:author="Douglas G. McNeel" w:date="2020-02-16T17:13:00Z" w:initials="DGM">
    <w:p w14:paraId="77FD0F2E" w14:textId="77777777" w:rsidR="0044544C" w:rsidRDefault="0044544C">
      <w:pPr>
        <w:pStyle w:val="CommentText"/>
      </w:pPr>
      <w:r>
        <w:rPr>
          <w:rStyle w:val="CommentReference"/>
        </w:rPr>
        <w:annotationRef/>
      </w:r>
      <w:r>
        <w:t xml:space="preserve">I think this paragraph will need some work.  </w:t>
      </w:r>
    </w:p>
    <w:p w14:paraId="1FD1C016" w14:textId="77777777" w:rsidR="0044544C" w:rsidRDefault="0044544C">
      <w:pPr>
        <w:pStyle w:val="CommentText"/>
      </w:pPr>
    </w:p>
    <w:p w14:paraId="66D08969" w14:textId="77777777" w:rsidR="0044544C" w:rsidRDefault="0044544C">
      <w:pPr>
        <w:pStyle w:val="CommentText"/>
      </w:pPr>
    </w:p>
    <w:p w14:paraId="715FE8F3" w14:textId="19F0F35A" w:rsidR="0044544C" w:rsidRDefault="0044544C">
      <w:pPr>
        <w:pStyle w:val="CommentText"/>
      </w:pPr>
      <w:r>
        <w:t xml:space="preserve">I am also wondering about whether we should put the ADT and PAP data here.  Particularly if it won’t fly separately.  But also I am thinking that since you don’t see common proteins being recognized by a group of patients, and the variation over time within an individual is less, that is a reason why you might look for changes within individuals immediately after a treatment.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2EDA75" w15:done="1"/>
  <w15:commentEx w15:paraId="306E410B" w15:done="0"/>
  <w15:commentEx w15:paraId="53117D92" w15:done="0"/>
  <w15:commentEx w15:paraId="533ACE5C" w15:done="1"/>
  <w15:commentEx w15:paraId="43FB8BD8" w15:done="0"/>
  <w15:commentEx w15:paraId="201D3269" w15:done="0"/>
  <w15:commentEx w15:paraId="24518A14" w15:paraIdParent="201D3269" w15:done="0"/>
  <w15:commentEx w15:paraId="70F092AC" w15:done="1"/>
  <w15:commentEx w15:paraId="157AABDB" w15:paraIdParent="70F092AC" w15:done="1"/>
  <w15:commentEx w15:paraId="36DE71B9" w15:done="0"/>
  <w15:commentEx w15:paraId="2D12D869" w15:paraIdParent="36DE71B9" w15:done="0"/>
  <w15:commentEx w15:paraId="7FBBC066" w15:done="0"/>
  <w15:commentEx w15:paraId="2442F472" w15:done="0"/>
  <w15:commentEx w15:paraId="04DD0AB1" w15:paraIdParent="2442F472" w15:done="0"/>
  <w15:commentEx w15:paraId="5E09934E" w15:done="0"/>
  <w15:commentEx w15:paraId="7A310F66" w15:paraIdParent="5E09934E" w15:done="0"/>
  <w15:commentEx w15:paraId="783B2108" w15:done="1"/>
  <w15:commentEx w15:paraId="715FE8F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2EDA75" w16cid:durableId="21F51642"/>
  <w16cid:commentId w16cid:paraId="306E410B" w16cid:durableId="21F7A473"/>
  <w16cid:commentId w16cid:paraId="53117D92" w16cid:durableId="21EBD4A4"/>
  <w16cid:commentId w16cid:paraId="533ACE5C" w16cid:durableId="21F51644"/>
  <w16cid:commentId w16cid:paraId="43FB8BD8" w16cid:durableId="21F7E553"/>
  <w16cid:commentId w16cid:paraId="201D3269" w16cid:durableId="21F51648"/>
  <w16cid:commentId w16cid:paraId="24518A14" w16cid:durableId="21F5173A"/>
  <w16cid:commentId w16cid:paraId="70F092AC" w16cid:durableId="21E94CB6"/>
  <w16cid:commentId w16cid:paraId="157AABDB" w16cid:durableId="21F5164A"/>
  <w16cid:commentId w16cid:paraId="36DE71B9" w16cid:durableId="21F5164B"/>
  <w16cid:commentId w16cid:paraId="2D12D869" w16cid:durableId="21F517A4"/>
  <w16cid:commentId w16cid:paraId="7FBBC066" w16cid:durableId="21E952BF"/>
  <w16cid:commentId w16cid:paraId="2442F472" w16cid:durableId="21F5164D"/>
  <w16cid:commentId w16cid:paraId="04DD0AB1" w16cid:durableId="21F517CB"/>
  <w16cid:commentId w16cid:paraId="5E09934E" w16cid:durableId="21EBE0BA"/>
  <w16cid:commentId w16cid:paraId="7A310F66" w16cid:durableId="21F51650"/>
  <w16cid:commentId w16cid:paraId="783B2108" w16cid:durableId="21E9539E"/>
  <w16cid:commentId w16cid:paraId="715FE8F3" w16cid:durableId="21F5165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ouglas G. McNeel">
    <w15:presenceInfo w15:providerId="AD" w15:userId="S-1-5-21-3656170845-484873548-599093109-4765"/>
  </w15:person>
  <w15:person w15:author="Hemanth Potluri">
    <w15:presenceInfo w15:providerId="AD" w15:userId="S::hpotluri@wisc.edu::93db075b-6c99-41e2-9bff-c31564f61be4"/>
  </w15:person>
  <w15:person w15:author="Hemanth Potluri [2]">
    <w15:presenceInfo w15:providerId="Windows Live" w15:userId="b5347bc1516832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FFC"/>
    <w:rsid w:val="00000F5A"/>
    <w:rsid w:val="00004768"/>
    <w:rsid w:val="000048FF"/>
    <w:rsid w:val="000123B3"/>
    <w:rsid w:val="00025D6E"/>
    <w:rsid w:val="000366B2"/>
    <w:rsid w:val="00043A77"/>
    <w:rsid w:val="00047E87"/>
    <w:rsid w:val="00050E3C"/>
    <w:rsid w:val="00056BA7"/>
    <w:rsid w:val="0006321D"/>
    <w:rsid w:val="00066198"/>
    <w:rsid w:val="00066D95"/>
    <w:rsid w:val="00073F7C"/>
    <w:rsid w:val="00084FEE"/>
    <w:rsid w:val="000874A2"/>
    <w:rsid w:val="000A2C8D"/>
    <w:rsid w:val="000B1C34"/>
    <w:rsid w:val="000B3034"/>
    <w:rsid w:val="000B6E47"/>
    <w:rsid w:val="000E151C"/>
    <w:rsid w:val="000E6D77"/>
    <w:rsid w:val="000F3B95"/>
    <w:rsid w:val="00100FF8"/>
    <w:rsid w:val="00123578"/>
    <w:rsid w:val="00132015"/>
    <w:rsid w:val="00140BA1"/>
    <w:rsid w:val="001509A8"/>
    <w:rsid w:val="001548CB"/>
    <w:rsid w:val="00157F93"/>
    <w:rsid w:val="001776D8"/>
    <w:rsid w:val="00181E0D"/>
    <w:rsid w:val="00184592"/>
    <w:rsid w:val="00186D84"/>
    <w:rsid w:val="001908D8"/>
    <w:rsid w:val="00192AAC"/>
    <w:rsid w:val="001A182D"/>
    <w:rsid w:val="001C51B1"/>
    <w:rsid w:val="001C6031"/>
    <w:rsid w:val="001C749F"/>
    <w:rsid w:val="001C7D0A"/>
    <w:rsid w:val="001F16AC"/>
    <w:rsid w:val="001F515C"/>
    <w:rsid w:val="00202C1C"/>
    <w:rsid w:val="00205191"/>
    <w:rsid w:val="002141B0"/>
    <w:rsid w:val="00222A79"/>
    <w:rsid w:val="0022499D"/>
    <w:rsid w:val="00230DB6"/>
    <w:rsid w:val="0023375F"/>
    <w:rsid w:val="002407F1"/>
    <w:rsid w:val="00244E8D"/>
    <w:rsid w:val="00246899"/>
    <w:rsid w:val="00252088"/>
    <w:rsid w:val="002557F4"/>
    <w:rsid w:val="00261DC0"/>
    <w:rsid w:val="0026514F"/>
    <w:rsid w:val="002928EC"/>
    <w:rsid w:val="00293945"/>
    <w:rsid w:val="00293A19"/>
    <w:rsid w:val="002A035A"/>
    <w:rsid w:val="002A5A68"/>
    <w:rsid w:val="002E5747"/>
    <w:rsid w:val="002E67E8"/>
    <w:rsid w:val="002F3014"/>
    <w:rsid w:val="00311FBE"/>
    <w:rsid w:val="003323AD"/>
    <w:rsid w:val="00332E52"/>
    <w:rsid w:val="00334A65"/>
    <w:rsid w:val="0033657B"/>
    <w:rsid w:val="003452A3"/>
    <w:rsid w:val="0036321B"/>
    <w:rsid w:val="0038029F"/>
    <w:rsid w:val="00383115"/>
    <w:rsid w:val="00385F1D"/>
    <w:rsid w:val="00394071"/>
    <w:rsid w:val="003A79E5"/>
    <w:rsid w:val="003D04DE"/>
    <w:rsid w:val="003D113D"/>
    <w:rsid w:val="003E46B1"/>
    <w:rsid w:val="003E6B8F"/>
    <w:rsid w:val="003F47C5"/>
    <w:rsid w:val="00404C38"/>
    <w:rsid w:val="00407FED"/>
    <w:rsid w:val="00411A7E"/>
    <w:rsid w:val="00415236"/>
    <w:rsid w:val="00416B99"/>
    <w:rsid w:val="00420712"/>
    <w:rsid w:val="00420F97"/>
    <w:rsid w:val="004251FF"/>
    <w:rsid w:val="004307DB"/>
    <w:rsid w:val="0044544C"/>
    <w:rsid w:val="00451F7F"/>
    <w:rsid w:val="004544AD"/>
    <w:rsid w:val="004571C3"/>
    <w:rsid w:val="00476FFC"/>
    <w:rsid w:val="004920EE"/>
    <w:rsid w:val="004C6E8E"/>
    <w:rsid w:val="004D49B6"/>
    <w:rsid w:val="004E26DB"/>
    <w:rsid w:val="004E31B8"/>
    <w:rsid w:val="004E53DA"/>
    <w:rsid w:val="004F437A"/>
    <w:rsid w:val="004F5579"/>
    <w:rsid w:val="004F7919"/>
    <w:rsid w:val="00506861"/>
    <w:rsid w:val="00511313"/>
    <w:rsid w:val="00511FDB"/>
    <w:rsid w:val="00520216"/>
    <w:rsid w:val="005228DF"/>
    <w:rsid w:val="0052327F"/>
    <w:rsid w:val="00527B97"/>
    <w:rsid w:val="00535185"/>
    <w:rsid w:val="00541841"/>
    <w:rsid w:val="00544946"/>
    <w:rsid w:val="00545C23"/>
    <w:rsid w:val="005655E6"/>
    <w:rsid w:val="005748D9"/>
    <w:rsid w:val="00587723"/>
    <w:rsid w:val="00590F25"/>
    <w:rsid w:val="005924C9"/>
    <w:rsid w:val="005A7161"/>
    <w:rsid w:val="005B0350"/>
    <w:rsid w:val="005C3861"/>
    <w:rsid w:val="005C6313"/>
    <w:rsid w:val="005C63F4"/>
    <w:rsid w:val="005C6BD0"/>
    <w:rsid w:val="005D1074"/>
    <w:rsid w:val="005D1BE8"/>
    <w:rsid w:val="005F4ECB"/>
    <w:rsid w:val="00611385"/>
    <w:rsid w:val="00617AEA"/>
    <w:rsid w:val="006216C4"/>
    <w:rsid w:val="00630E6E"/>
    <w:rsid w:val="00631E19"/>
    <w:rsid w:val="00646536"/>
    <w:rsid w:val="006570C6"/>
    <w:rsid w:val="0065759D"/>
    <w:rsid w:val="006745B0"/>
    <w:rsid w:val="006816A0"/>
    <w:rsid w:val="006906E1"/>
    <w:rsid w:val="00693CA6"/>
    <w:rsid w:val="00695FC1"/>
    <w:rsid w:val="00697CCA"/>
    <w:rsid w:val="006A023C"/>
    <w:rsid w:val="006A6D9B"/>
    <w:rsid w:val="006B1CD7"/>
    <w:rsid w:val="006B3DEF"/>
    <w:rsid w:val="006B5665"/>
    <w:rsid w:val="006C0884"/>
    <w:rsid w:val="006C5250"/>
    <w:rsid w:val="006D4769"/>
    <w:rsid w:val="006D62AC"/>
    <w:rsid w:val="006E6684"/>
    <w:rsid w:val="006F051B"/>
    <w:rsid w:val="00702472"/>
    <w:rsid w:val="007070C6"/>
    <w:rsid w:val="00710643"/>
    <w:rsid w:val="00710B2D"/>
    <w:rsid w:val="00723DCE"/>
    <w:rsid w:val="00726364"/>
    <w:rsid w:val="007265A0"/>
    <w:rsid w:val="00727C0C"/>
    <w:rsid w:val="00740E3B"/>
    <w:rsid w:val="007469B9"/>
    <w:rsid w:val="00756A0C"/>
    <w:rsid w:val="0075749A"/>
    <w:rsid w:val="00770BFF"/>
    <w:rsid w:val="00775394"/>
    <w:rsid w:val="007908FD"/>
    <w:rsid w:val="00795384"/>
    <w:rsid w:val="00796304"/>
    <w:rsid w:val="007A4502"/>
    <w:rsid w:val="007C56C3"/>
    <w:rsid w:val="007D6B87"/>
    <w:rsid w:val="007F4754"/>
    <w:rsid w:val="007F6392"/>
    <w:rsid w:val="007F746B"/>
    <w:rsid w:val="00807D54"/>
    <w:rsid w:val="008104B6"/>
    <w:rsid w:val="00815708"/>
    <w:rsid w:val="00820318"/>
    <w:rsid w:val="008246E8"/>
    <w:rsid w:val="00825854"/>
    <w:rsid w:val="00827E71"/>
    <w:rsid w:val="0084267D"/>
    <w:rsid w:val="00842B6D"/>
    <w:rsid w:val="00846B92"/>
    <w:rsid w:val="00860C5A"/>
    <w:rsid w:val="008679D1"/>
    <w:rsid w:val="00885D0F"/>
    <w:rsid w:val="00886FF0"/>
    <w:rsid w:val="00887F7C"/>
    <w:rsid w:val="00892E6D"/>
    <w:rsid w:val="008A1C15"/>
    <w:rsid w:val="008C715F"/>
    <w:rsid w:val="008D45F6"/>
    <w:rsid w:val="0090461A"/>
    <w:rsid w:val="00925F75"/>
    <w:rsid w:val="00930CA0"/>
    <w:rsid w:val="00936D4D"/>
    <w:rsid w:val="00937C70"/>
    <w:rsid w:val="00947BC5"/>
    <w:rsid w:val="009529A7"/>
    <w:rsid w:val="0096021A"/>
    <w:rsid w:val="0097545E"/>
    <w:rsid w:val="009926AD"/>
    <w:rsid w:val="009941FE"/>
    <w:rsid w:val="009A0307"/>
    <w:rsid w:val="009C0965"/>
    <w:rsid w:val="009C4300"/>
    <w:rsid w:val="009D15C8"/>
    <w:rsid w:val="009F0EAF"/>
    <w:rsid w:val="009F2D21"/>
    <w:rsid w:val="00A02FD6"/>
    <w:rsid w:val="00A06748"/>
    <w:rsid w:val="00A0770A"/>
    <w:rsid w:val="00A110F0"/>
    <w:rsid w:val="00A11DB7"/>
    <w:rsid w:val="00A1244F"/>
    <w:rsid w:val="00A12752"/>
    <w:rsid w:val="00A13E0C"/>
    <w:rsid w:val="00A20EEE"/>
    <w:rsid w:val="00A33CE7"/>
    <w:rsid w:val="00A34893"/>
    <w:rsid w:val="00A57B73"/>
    <w:rsid w:val="00A743B4"/>
    <w:rsid w:val="00AA1844"/>
    <w:rsid w:val="00AB3331"/>
    <w:rsid w:val="00AB5799"/>
    <w:rsid w:val="00AC2140"/>
    <w:rsid w:val="00AC2495"/>
    <w:rsid w:val="00AC7551"/>
    <w:rsid w:val="00AD1504"/>
    <w:rsid w:val="00AD17FE"/>
    <w:rsid w:val="00AD3CC2"/>
    <w:rsid w:val="00AD60E6"/>
    <w:rsid w:val="00B01524"/>
    <w:rsid w:val="00B02556"/>
    <w:rsid w:val="00B04547"/>
    <w:rsid w:val="00B0456B"/>
    <w:rsid w:val="00B05CC8"/>
    <w:rsid w:val="00B22C62"/>
    <w:rsid w:val="00B3095A"/>
    <w:rsid w:val="00B34AA5"/>
    <w:rsid w:val="00B37188"/>
    <w:rsid w:val="00B457FC"/>
    <w:rsid w:val="00B52728"/>
    <w:rsid w:val="00B54012"/>
    <w:rsid w:val="00B5463E"/>
    <w:rsid w:val="00B66C25"/>
    <w:rsid w:val="00B673EA"/>
    <w:rsid w:val="00B67554"/>
    <w:rsid w:val="00B81D42"/>
    <w:rsid w:val="00B96363"/>
    <w:rsid w:val="00B97AD1"/>
    <w:rsid w:val="00BA0178"/>
    <w:rsid w:val="00BB1ABB"/>
    <w:rsid w:val="00BC43A2"/>
    <w:rsid w:val="00BE3813"/>
    <w:rsid w:val="00BE664B"/>
    <w:rsid w:val="00BF24FA"/>
    <w:rsid w:val="00BF6173"/>
    <w:rsid w:val="00C14B8B"/>
    <w:rsid w:val="00C2137F"/>
    <w:rsid w:val="00C240A7"/>
    <w:rsid w:val="00C255DD"/>
    <w:rsid w:val="00C37182"/>
    <w:rsid w:val="00C55CD6"/>
    <w:rsid w:val="00C70331"/>
    <w:rsid w:val="00C71C83"/>
    <w:rsid w:val="00C737FF"/>
    <w:rsid w:val="00C742B2"/>
    <w:rsid w:val="00C755CB"/>
    <w:rsid w:val="00C7653C"/>
    <w:rsid w:val="00C85F82"/>
    <w:rsid w:val="00C9164E"/>
    <w:rsid w:val="00C92DE3"/>
    <w:rsid w:val="00C93ABD"/>
    <w:rsid w:val="00CC130F"/>
    <w:rsid w:val="00CC3B8B"/>
    <w:rsid w:val="00CC3E36"/>
    <w:rsid w:val="00CC5942"/>
    <w:rsid w:val="00CC5A23"/>
    <w:rsid w:val="00CD2440"/>
    <w:rsid w:val="00CE340E"/>
    <w:rsid w:val="00CE5317"/>
    <w:rsid w:val="00CF40E4"/>
    <w:rsid w:val="00CF42CC"/>
    <w:rsid w:val="00D0204A"/>
    <w:rsid w:val="00D05AE5"/>
    <w:rsid w:val="00D0784D"/>
    <w:rsid w:val="00D21AD5"/>
    <w:rsid w:val="00D339A9"/>
    <w:rsid w:val="00D413BE"/>
    <w:rsid w:val="00D4792C"/>
    <w:rsid w:val="00D61598"/>
    <w:rsid w:val="00D65CF4"/>
    <w:rsid w:val="00D76F47"/>
    <w:rsid w:val="00D82FA8"/>
    <w:rsid w:val="00DC20B1"/>
    <w:rsid w:val="00DC32F4"/>
    <w:rsid w:val="00DC6A87"/>
    <w:rsid w:val="00DD448E"/>
    <w:rsid w:val="00DD6463"/>
    <w:rsid w:val="00DE2A21"/>
    <w:rsid w:val="00DE31F3"/>
    <w:rsid w:val="00DF29F9"/>
    <w:rsid w:val="00E04980"/>
    <w:rsid w:val="00E04D9A"/>
    <w:rsid w:val="00E068CC"/>
    <w:rsid w:val="00E31BE5"/>
    <w:rsid w:val="00E31C3C"/>
    <w:rsid w:val="00E41C00"/>
    <w:rsid w:val="00E50CC4"/>
    <w:rsid w:val="00E52ACD"/>
    <w:rsid w:val="00E81ED8"/>
    <w:rsid w:val="00E95C58"/>
    <w:rsid w:val="00E95FC2"/>
    <w:rsid w:val="00EA0600"/>
    <w:rsid w:val="00EA2EF5"/>
    <w:rsid w:val="00EB0B2C"/>
    <w:rsid w:val="00EB7010"/>
    <w:rsid w:val="00EC136B"/>
    <w:rsid w:val="00EC3A8F"/>
    <w:rsid w:val="00ED5C26"/>
    <w:rsid w:val="00EF5A64"/>
    <w:rsid w:val="00EF689C"/>
    <w:rsid w:val="00EF7FB8"/>
    <w:rsid w:val="00F05028"/>
    <w:rsid w:val="00F12FEB"/>
    <w:rsid w:val="00F14864"/>
    <w:rsid w:val="00F222AD"/>
    <w:rsid w:val="00F27CB7"/>
    <w:rsid w:val="00F30269"/>
    <w:rsid w:val="00F422AD"/>
    <w:rsid w:val="00F47B8F"/>
    <w:rsid w:val="00F527BD"/>
    <w:rsid w:val="00F90A27"/>
    <w:rsid w:val="00F93657"/>
    <w:rsid w:val="00FA1076"/>
    <w:rsid w:val="00FA51A2"/>
    <w:rsid w:val="00FA5C5F"/>
    <w:rsid w:val="00FA67F2"/>
    <w:rsid w:val="00FA7995"/>
    <w:rsid w:val="00FB3994"/>
    <w:rsid w:val="00FB5BBB"/>
    <w:rsid w:val="00FE01FB"/>
    <w:rsid w:val="00FE1DD5"/>
    <w:rsid w:val="00FE62B5"/>
    <w:rsid w:val="00FF4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47DEB"/>
  <w15:chartTrackingRefBased/>
  <w15:docId w15:val="{46151120-254F-4A03-92A8-CF434E282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76FFC"/>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695FC1"/>
    <w:rPr>
      <w:sz w:val="16"/>
      <w:szCs w:val="16"/>
    </w:rPr>
  </w:style>
  <w:style w:type="paragraph" w:styleId="CommentText">
    <w:name w:val="annotation text"/>
    <w:basedOn w:val="Normal"/>
    <w:link w:val="CommentTextChar"/>
    <w:uiPriority w:val="99"/>
    <w:semiHidden/>
    <w:unhideWhenUsed/>
    <w:rsid w:val="00695FC1"/>
    <w:pPr>
      <w:spacing w:line="240" w:lineRule="auto"/>
    </w:pPr>
    <w:rPr>
      <w:sz w:val="20"/>
      <w:szCs w:val="20"/>
    </w:rPr>
  </w:style>
  <w:style w:type="character" w:customStyle="1" w:styleId="CommentTextChar">
    <w:name w:val="Comment Text Char"/>
    <w:basedOn w:val="DefaultParagraphFont"/>
    <w:link w:val="CommentText"/>
    <w:uiPriority w:val="99"/>
    <w:semiHidden/>
    <w:rsid w:val="00695FC1"/>
    <w:rPr>
      <w:sz w:val="20"/>
      <w:szCs w:val="20"/>
    </w:rPr>
  </w:style>
  <w:style w:type="paragraph" w:styleId="CommentSubject">
    <w:name w:val="annotation subject"/>
    <w:basedOn w:val="CommentText"/>
    <w:next w:val="CommentText"/>
    <w:link w:val="CommentSubjectChar"/>
    <w:uiPriority w:val="99"/>
    <w:semiHidden/>
    <w:unhideWhenUsed/>
    <w:rsid w:val="00695FC1"/>
    <w:rPr>
      <w:b/>
      <w:bCs/>
    </w:rPr>
  </w:style>
  <w:style w:type="character" w:customStyle="1" w:styleId="CommentSubjectChar">
    <w:name w:val="Comment Subject Char"/>
    <w:basedOn w:val="CommentTextChar"/>
    <w:link w:val="CommentSubject"/>
    <w:uiPriority w:val="99"/>
    <w:semiHidden/>
    <w:rsid w:val="00695FC1"/>
    <w:rPr>
      <w:b/>
      <w:bCs/>
      <w:sz w:val="20"/>
      <w:szCs w:val="20"/>
    </w:rPr>
  </w:style>
  <w:style w:type="paragraph" w:styleId="BalloonText">
    <w:name w:val="Balloon Text"/>
    <w:basedOn w:val="Normal"/>
    <w:link w:val="BalloonTextChar"/>
    <w:uiPriority w:val="99"/>
    <w:semiHidden/>
    <w:unhideWhenUsed/>
    <w:rsid w:val="00695F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5FC1"/>
    <w:rPr>
      <w:rFonts w:ascii="Segoe UI" w:hAnsi="Segoe UI" w:cs="Segoe UI"/>
      <w:sz w:val="18"/>
      <w:szCs w:val="18"/>
    </w:rPr>
  </w:style>
  <w:style w:type="paragraph" w:styleId="Bibliography">
    <w:name w:val="Bibliography"/>
    <w:basedOn w:val="Normal"/>
    <w:next w:val="Normal"/>
    <w:uiPriority w:val="37"/>
    <w:unhideWhenUsed/>
    <w:rsid w:val="006B5665"/>
    <w:pPr>
      <w:tabs>
        <w:tab w:val="left" w:pos="264"/>
      </w:tabs>
      <w:spacing w:after="0"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701855">
      <w:bodyDiv w:val="1"/>
      <w:marLeft w:val="0"/>
      <w:marRight w:val="0"/>
      <w:marTop w:val="0"/>
      <w:marBottom w:val="0"/>
      <w:divBdr>
        <w:top w:val="none" w:sz="0" w:space="0" w:color="auto"/>
        <w:left w:val="none" w:sz="0" w:space="0" w:color="auto"/>
        <w:bottom w:val="none" w:sz="0" w:space="0" w:color="auto"/>
        <w:right w:val="none" w:sz="0" w:space="0" w:color="auto"/>
      </w:divBdr>
    </w:div>
    <w:div w:id="102236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5.png"/><Relationship Id="rId5" Type="http://schemas.microsoft.com/office/2011/relationships/commentsExtended" Target="commentsExtended.xml"/><Relationship Id="rId10" Type="http://schemas.openxmlformats.org/officeDocument/2006/relationships/image" Target="media/image4.png"/><Relationship Id="rId4" Type="http://schemas.openxmlformats.org/officeDocument/2006/relationships/comments" Target="commen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14</Pages>
  <Words>3629</Words>
  <Characters>20688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K Potluri</dc:creator>
  <cp:keywords/>
  <dc:description/>
  <cp:lastModifiedBy>Hemanth K Potluri</cp:lastModifiedBy>
  <cp:revision>47</cp:revision>
  <dcterms:created xsi:type="dcterms:W3CDTF">2020-02-16T22:59:00Z</dcterms:created>
  <dcterms:modified xsi:type="dcterms:W3CDTF">2020-02-20T15:27:00Z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id="tyO7PMik"/&gt;&lt;style id="http://www.zotero.org/styles/nature" hasBibliography="1" bibliographyStyleHasBeenSet="1"/&gt;&lt;prefs&gt;&lt;pref name="fieldType" value="Field"/&gt;&lt;/prefs&gt;&lt;/data&gt;</vt:lpwstr>
  </property>
</Properties>
</file>